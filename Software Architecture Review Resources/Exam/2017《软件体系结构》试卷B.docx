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4D66" w:rsidRDefault="003173C9">
      <w:pPr>
        <w:pStyle w:val="a5"/>
        <w:rPr>
          <w:rFonts w:hint="default"/>
          <w:b/>
          <w:bCs/>
          <w:sz w:val="28"/>
          <w:szCs w:val="28"/>
          <w:lang w:eastAsia="zh-CN"/>
        </w:rPr>
      </w:pPr>
      <w:r>
        <w:rPr>
          <w:b/>
          <w:bCs/>
          <w:noProof/>
          <w:sz w:val="44"/>
          <w:szCs w:val="44"/>
        </w:rPr>
        <mc:AlternateContent>
          <mc:Choice Requires="wps">
            <w:drawing>
              <wp:anchor distT="0" distB="0" distL="0" distR="0" simplePos="0" relativeHeight="251661312" behindDoc="0" locked="0" layoutInCell="1" allowOverlap="1">
                <wp:simplePos x="0" y="0"/>
                <wp:positionH relativeFrom="column">
                  <wp:posOffset>-5905500</wp:posOffset>
                </wp:positionH>
                <wp:positionV relativeFrom="line">
                  <wp:posOffset>4297680</wp:posOffset>
                </wp:positionV>
                <wp:extent cx="10896600" cy="914400"/>
                <wp:effectExtent l="0" t="0" r="0" b="0"/>
                <wp:wrapNone/>
                <wp:docPr id="1073741825" name="officeArt object"/>
                <wp:cNvGraphicFramePr/>
                <a:graphic xmlns:a="http://schemas.openxmlformats.org/drawingml/2006/main">
                  <a:graphicData uri="http://schemas.microsoft.com/office/word/2010/wordprocessingShape">
                    <wps:wsp>
                      <wps:cNvSpPr txBox="1"/>
                      <wps:spPr>
                        <a:xfrm rot="16200000">
                          <a:off x="0" y="0"/>
                          <a:ext cx="10896600" cy="914400"/>
                        </a:xfrm>
                        <a:prstGeom prst="rect">
                          <a:avLst/>
                        </a:prstGeom>
                        <a:solidFill>
                          <a:srgbClr val="FFFFFF"/>
                        </a:solidFill>
                        <a:ln w="12700" cap="flat">
                          <a:noFill/>
                          <a:miter lim="400000"/>
                        </a:ln>
                        <a:effectLst/>
                      </wps:spPr>
                      <wps:txbx>
                        <w:txbxContent>
                          <w:p w:rsidR="00454D66" w:rsidRDefault="003173C9">
                            <w:pPr>
                              <w:pStyle w:val="a5"/>
                              <w:jc w:val="center"/>
                              <w:rPr>
                                <w:rFonts w:hint="default"/>
                                <w:sz w:val="24"/>
                                <w:szCs w:val="24"/>
                                <w:lang w:eastAsia="zh-CN"/>
                              </w:rPr>
                            </w:pPr>
                            <w:r>
                              <w:rPr>
                                <w:rFonts w:ascii="宋体" w:eastAsia="宋体" w:hAnsi="宋体" w:cs="宋体"/>
                                <w:sz w:val="24"/>
                                <w:szCs w:val="24"/>
                                <w:lang w:val="zh-TW" w:eastAsia="zh-CN"/>
                              </w:rPr>
                              <w:t>姓名</w:t>
                            </w:r>
                            <w:r>
                              <w:rPr>
                                <w:rFonts w:ascii="Times New Roman" w:hAnsi="Times New Roman"/>
                                <w:sz w:val="24"/>
                                <w:szCs w:val="24"/>
                                <w:u w:val="single"/>
                                <w:lang w:eastAsia="zh-CN"/>
                              </w:rPr>
                              <w:t xml:space="preserve">               </w:t>
                            </w:r>
                            <w:r>
                              <w:rPr>
                                <w:rFonts w:ascii="宋体" w:eastAsia="宋体" w:hAnsi="宋体" w:cs="宋体"/>
                                <w:sz w:val="24"/>
                                <w:szCs w:val="24"/>
                                <w:lang w:val="zh-TW" w:eastAsia="zh-CN"/>
                              </w:rPr>
                              <w:t xml:space="preserve"> </w:t>
                            </w:r>
                            <w:r>
                              <w:rPr>
                                <w:rFonts w:ascii="宋体" w:eastAsia="宋体" w:hAnsi="宋体" w:cs="宋体"/>
                                <w:sz w:val="24"/>
                                <w:szCs w:val="24"/>
                                <w:lang w:val="zh-TW" w:eastAsia="zh-CN"/>
                              </w:rPr>
                              <w:t>学号</w:t>
                            </w:r>
                            <w:r>
                              <w:rPr>
                                <w:rFonts w:ascii="宋体" w:eastAsia="宋体" w:hAnsi="宋体" w:cs="宋体"/>
                                <w:sz w:val="24"/>
                                <w:szCs w:val="24"/>
                                <w:lang w:val="zh-TW" w:eastAsia="zh-CN"/>
                              </w:rPr>
                              <w:t xml:space="preserve"> </w:t>
                            </w:r>
                            <w:r>
                              <w:rPr>
                                <w:rFonts w:ascii="Times New Roman" w:hAnsi="Times New Roman"/>
                                <w:sz w:val="24"/>
                                <w:szCs w:val="24"/>
                                <w:lang w:eastAsia="zh-CN"/>
                              </w:rPr>
                              <w:t xml:space="preserve">  </w:t>
                            </w:r>
                            <w:r>
                              <w:rPr>
                                <w:rFonts w:ascii="宋体" w:eastAsia="宋体" w:hAnsi="宋体" w:cs="宋体"/>
                                <w:sz w:val="24"/>
                                <w:szCs w:val="24"/>
                                <w:lang w:val="zh-TW" w:eastAsia="zh-CN"/>
                              </w:rPr>
                              <w:t>学院</w:t>
                            </w:r>
                            <w:r>
                              <w:rPr>
                                <w:rFonts w:ascii="宋体" w:eastAsia="宋体" w:hAnsi="宋体" w:cs="宋体"/>
                                <w:sz w:val="24"/>
                                <w:szCs w:val="24"/>
                                <w:lang w:val="zh-TW" w:eastAsia="zh-CN"/>
                              </w:rPr>
                              <w:t xml:space="preserve"> </w:t>
                            </w:r>
                            <w:r>
                              <w:rPr>
                                <w:rFonts w:ascii="Times New Roman" w:hAnsi="Times New Roman"/>
                                <w:sz w:val="24"/>
                                <w:szCs w:val="24"/>
                                <w:u w:val="single"/>
                                <w:lang w:eastAsia="zh-CN"/>
                              </w:rPr>
                              <w:t xml:space="preserve">                 </w:t>
                            </w:r>
                            <w:r>
                              <w:rPr>
                                <w:rFonts w:ascii="宋体" w:eastAsia="宋体" w:hAnsi="宋体" w:cs="宋体"/>
                                <w:sz w:val="24"/>
                                <w:szCs w:val="24"/>
                                <w:lang w:val="zh-TW" w:eastAsia="zh-CN"/>
                              </w:rPr>
                              <w:t>专业</w:t>
                            </w:r>
                            <w:r>
                              <w:rPr>
                                <w:rFonts w:ascii="宋体" w:eastAsia="宋体" w:hAnsi="宋体" w:cs="宋体"/>
                                <w:sz w:val="24"/>
                                <w:szCs w:val="24"/>
                                <w:lang w:val="zh-TW" w:eastAsia="zh-CN"/>
                              </w:rPr>
                              <w:t xml:space="preserve"> </w:t>
                            </w:r>
                            <w:r>
                              <w:rPr>
                                <w:rFonts w:ascii="Times New Roman" w:hAnsi="Times New Roman"/>
                                <w:sz w:val="24"/>
                                <w:szCs w:val="24"/>
                                <w:u w:val="single"/>
                                <w:lang w:eastAsia="zh-CN"/>
                              </w:rPr>
                              <w:t xml:space="preserve">                    </w:t>
                            </w:r>
                            <w:r>
                              <w:rPr>
                                <w:rFonts w:ascii="宋体" w:eastAsia="宋体" w:hAnsi="宋体" w:cs="宋体"/>
                                <w:sz w:val="24"/>
                                <w:szCs w:val="24"/>
                                <w:lang w:val="zh-TW" w:eastAsia="zh-CN"/>
                              </w:rPr>
                              <w:t>座位号</w:t>
                            </w:r>
                            <w:r>
                              <w:rPr>
                                <w:rFonts w:ascii="Times New Roman" w:hAnsi="Times New Roman"/>
                                <w:sz w:val="24"/>
                                <w:szCs w:val="24"/>
                                <w:u w:val="single"/>
                                <w:lang w:eastAsia="zh-CN"/>
                              </w:rPr>
                              <w:t xml:space="preserve">        </w:t>
                            </w:r>
                          </w:p>
                          <w:p w:rsidR="00454D66" w:rsidRDefault="003173C9">
                            <w:pPr>
                              <w:pStyle w:val="a5"/>
                              <w:jc w:val="center"/>
                              <w:rPr>
                                <w:rFonts w:hint="default"/>
                                <w:lang w:eastAsia="zh-CN"/>
                              </w:rPr>
                            </w:pPr>
                            <w:r>
                              <w:rPr>
                                <w:rFonts w:ascii="Times New Roman" w:hAnsi="Times New Roman"/>
                                <w:lang w:eastAsia="zh-CN"/>
                              </w:rPr>
                              <w:t xml:space="preserve">( </w:t>
                            </w:r>
                            <w:r>
                              <w:rPr>
                                <w:rFonts w:ascii="宋体" w:eastAsia="宋体" w:hAnsi="宋体" w:cs="宋体"/>
                                <w:lang w:val="zh-TW" w:eastAsia="zh-CN"/>
                              </w:rPr>
                              <w:t>密</w:t>
                            </w:r>
                            <w:r>
                              <w:rPr>
                                <w:rFonts w:ascii="Times New Roman" w:hAnsi="Times New Roman"/>
                                <w:lang w:eastAsia="zh-CN"/>
                              </w:rPr>
                              <w:t xml:space="preserve"> </w:t>
                            </w:r>
                            <w:r>
                              <w:rPr>
                                <w:rFonts w:ascii="宋体" w:eastAsia="宋体" w:hAnsi="宋体" w:cs="宋体"/>
                                <w:lang w:val="zh-TW" w:eastAsia="zh-CN"/>
                              </w:rPr>
                              <w:t>封</w:t>
                            </w:r>
                            <w:r>
                              <w:rPr>
                                <w:rFonts w:ascii="Times New Roman" w:hAnsi="Times New Roman"/>
                                <w:lang w:eastAsia="zh-CN"/>
                              </w:rPr>
                              <w:t xml:space="preserve"> </w:t>
                            </w:r>
                            <w:r>
                              <w:rPr>
                                <w:rFonts w:ascii="宋体" w:eastAsia="宋体" w:hAnsi="宋体" w:cs="宋体"/>
                                <w:lang w:val="zh-TW" w:eastAsia="zh-CN"/>
                              </w:rPr>
                              <w:t>线</w:t>
                            </w:r>
                            <w:r>
                              <w:rPr>
                                <w:rFonts w:ascii="Times New Roman" w:hAnsi="Times New Roman"/>
                                <w:lang w:eastAsia="zh-CN"/>
                              </w:rPr>
                              <w:t xml:space="preserve"> </w:t>
                            </w:r>
                            <w:r>
                              <w:rPr>
                                <w:rFonts w:ascii="宋体" w:eastAsia="宋体" w:hAnsi="宋体" w:cs="宋体"/>
                                <w:lang w:val="zh-TW" w:eastAsia="zh-CN"/>
                              </w:rPr>
                              <w:t>内</w:t>
                            </w:r>
                            <w:r>
                              <w:rPr>
                                <w:rFonts w:ascii="Times New Roman" w:hAnsi="Times New Roman"/>
                                <w:lang w:eastAsia="zh-CN"/>
                              </w:rPr>
                              <w:t xml:space="preserve"> </w:t>
                            </w:r>
                            <w:r>
                              <w:rPr>
                                <w:rFonts w:ascii="宋体" w:eastAsia="宋体" w:hAnsi="宋体" w:cs="宋体"/>
                                <w:lang w:val="zh-TW" w:eastAsia="zh-CN"/>
                              </w:rPr>
                              <w:t>不</w:t>
                            </w:r>
                            <w:r>
                              <w:rPr>
                                <w:rFonts w:ascii="Times New Roman" w:hAnsi="Times New Roman"/>
                                <w:lang w:eastAsia="zh-CN"/>
                              </w:rPr>
                              <w:t xml:space="preserve"> </w:t>
                            </w:r>
                            <w:r>
                              <w:rPr>
                                <w:rFonts w:ascii="宋体" w:eastAsia="宋体" w:hAnsi="宋体" w:cs="宋体"/>
                                <w:lang w:val="zh-TW" w:eastAsia="zh-CN"/>
                              </w:rPr>
                              <w:t>答</w:t>
                            </w:r>
                            <w:r>
                              <w:rPr>
                                <w:rFonts w:ascii="Times New Roman" w:hAnsi="Times New Roman"/>
                                <w:lang w:eastAsia="zh-CN"/>
                              </w:rPr>
                              <w:t xml:space="preserve"> </w:t>
                            </w:r>
                            <w:r>
                              <w:rPr>
                                <w:rFonts w:ascii="宋体" w:eastAsia="宋体" w:hAnsi="宋体" w:cs="宋体"/>
                                <w:lang w:val="zh-TW" w:eastAsia="zh-CN"/>
                              </w:rPr>
                              <w:t>题</w:t>
                            </w:r>
                            <w:r>
                              <w:rPr>
                                <w:rFonts w:ascii="Times New Roman" w:hAnsi="Times New Roman"/>
                                <w:lang w:eastAsia="zh-CN"/>
                              </w:rPr>
                              <w:t xml:space="preserve"> )</w:t>
                            </w:r>
                          </w:p>
                          <w:p w:rsidR="00454D66" w:rsidRDefault="003173C9">
                            <w:pPr>
                              <w:pStyle w:val="a5"/>
                              <w:rPr>
                                <w:rFonts w:hint="default"/>
                                <w:lang w:eastAsia="zh-CN"/>
                              </w:rPr>
                            </w:pPr>
                            <w:r>
                              <w:rPr>
                                <w:rFonts w:ascii="Times New Roman" w:hAnsi="Times New Roman" w:hint="default"/>
                                <w:lang w:eastAsia="zh-CN"/>
                              </w:rPr>
                              <w:t>……………………………………………………</w:t>
                            </w:r>
                            <w:r>
                              <w:rPr>
                                <w:rFonts w:ascii="宋体" w:eastAsia="宋体" w:hAnsi="宋体" w:cs="宋体"/>
                                <w:lang w:val="zh-TW" w:eastAsia="zh-CN"/>
                              </w:rPr>
                              <w:t>密</w:t>
                            </w:r>
                            <w:r>
                              <w:rPr>
                                <w:rFonts w:ascii="Times New Roman" w:hAnsi="Times New Roman" w:hint="default"/>
                                <w:lang w:eastAsia="zh-CN"/>
                              </w:rPr>
                              <w:t>………………………………………………</w:t>
                            </w:r>
                            <w:r>
                              <w:rPr>
                                <w:rFonts w:ascii="宋体" w:eastAsia="宋体" w:hAnsi="宋体" w:cs="宋体"/>
                                <w:lang w:val="zh-TW" w:eastAsia="zh-CN"/>
                              </w:rPr>
                              <w:t>封</w:t>
                            </w:r>
                            <w:r>
                              <w:rPr>
                                <w:rFonts w:ascii="Times New Roman" w:hAnsi="Times New Roman" w:hint="default"/>
                                <w:lang w:eastAsia="zh-CN"/>
                              </w:rPr>
                              <w:t>………………………………………</w:t>
                            </w:r>
                            <w:r>
                              <w:rPr>
                                <w:rFonts w:ascii="宋体" w:eastAsia="宋体" w:hAnsi="宋体" w:cs="宋体"/>
                                <w:lang w:val="zh-TW" w:eastAsia="zh-CN"/>
                              </w:rPr>
                              <w:t>线</w:t>
                            </w:r>
                            <w:r>
                              <w:rPr>
                                <w:rFonts w:ascii="Times New Roman" w:hAnsi="Times New Roman" w:hint="default"/>
                                <w:lang w:eastAsia="zh-CN"/>
                              </w:rPr>
                              <w:t>……………………………………</w:t>
                            </w:r>
                            <w:r>
                              <w:rPr>
                                <w:rFonts w:ascii="宋体" w:eastAsia="宋体" w:hAnsi="宋体" w:cs="宋体"/>
                                <w:lang w:val="zh-TW" w:eastAsia="zh-CN"/>
                              </w:rPr>
                              <w:t>线</w:t>
                            </w:r>
                            <w:r>
                              <w:rPr>
                                <w:rFonts w:ascii="Times New Roman" w:hAnsi="Times New Roman" w:hint="default"/>
                                <w:lang w:eastAsia="zh-CN"/>
                              </w:rPr>
                              <w:t>………………………………………</w:t>
                            </w:r>
                          </w:p>
                          <w:p w:rsidR="00454D66" w:rsidRDefault="00454D66">
                            <w:pPr>
                              <w:pStyle w:val="a5"/>
                              <w:jc w:val="right"/>
                              <w:rPr>
                                <w:rFonts w:hint="default"/>
                                <w:lang w:eastAsia="zh-CN"/>
                              </w:rPr>
                            </w:pP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465pt;margin-top:338.4pt;width:858pt;height:1in;rotation:-90;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" stroked="f" strokeweight="1pt">
                <v:stroke miterlimit="4"/>
                <v:textbox inset="1.27mm,1.27mm,1.27mm,1.27mm">
                  <w:txbxContent>
                    <w:p w:rsidR="00454D66" w:rsidRDefault="003173C9">
                      <w:pPr>
                        <w:pStyle w:val="a5"/>
                        <w:jc w:val="center"/>
                        <w:rPr>
                          <w:rFonts w:hint="default"/>
                          <w:sz w:val="24"/>
                          <w:szCs w:val="24"/>
                          <w:lang w:eastAsia="zh-CN"/>
                        </w:rPr>
                      </w:pPr>
                      <w:r>
                        <w:rPr>
                          <w:rFonts w:ascii="宋体" w:eastAsia="宋体" w:hAnsi="宋体" w:cs="宋体"/>
                          <w:sz w:val="24"/>
                          <w:szCs w:val="24"/>
                          <w:lang w:val="zh-TW" w:eastAsia="zh-CN"/>
                        </w:rPr>
                        <w:t>姓名</w:t>
                      </w:r>
                      <w:r>
                        <w:rPr>
                          <w:rFonts w:ascii="Times New Roman" w:hAnsi="Times New Roman"/>
                          <w:sz w:val="24"/>
                          <w:szCs w:val="24"/>
                          <w:u w:val="single"/>
                          <w:lang w:eastAsia="zh-CN"/>
                        </w:rPr>
                        <w:t xml:space="preserve">               </w:t>
                      </w:r>
                      <w:r>
                        <w:rPr>
                          <w:rFonts w:ascii="宋体" w:eastAsia="宋体" w:hAnsi="宋体" w:cs="宋体"/>
                          <w:sz w:val="24"/>
                          <w:szCs w:val="24"/>
                          <w:lang w:val="zh-TW" w:eastAsia="zh-CN"/>
                        </w:rPr>
                        <w:t xml:space="preserve"> </w:t>
                      </w:r>
                      <w:r>
                        <w:rPr>
                          <w:rFonts w:ascii="宋体" w:eastAsia="宋体" w:hAnsi="宋体" w:cs="宋体"/>
                          <w:sz w:val="24"/>
                          <w:szCs w:val="24"/>
                          <w:lang w:val="zh-TW" w:eastAsia="zh-CN"/>
                        </w:rPr>
                        <w:t>学号</w:t>
                      </w:r>
                      <w:r>
                        <w:rPr>
                          <w:rFonts w:ascii="宋体" w:eastAsia="宋体" w:hAnsi="宋体" w:cs="宋体"/>
                          <w:sz w:val="24"/>
                          <w:szCs w:val="24"/>
                          <w:lang w:val="zh-TW" w:eastAsia="zh-CN"/>
                        </w:rPr>
                        <w:t xml:space="preserve"> </w:t>
                      </w:r>
                      <w:r>
                        <w:rPr>
                          <w:rFonts w:ascii="Times New Roman" w:hAnsi="Times New Roman"/>
                          <w:sz w:val="24"/>
                          <w:szCs w:val="24"/>
                          <w:lang w:eastAsia="zh-CN"/>
                        </w:rPr>
                        <w:t xml:space="preserve">  </w:t>
                      </w:r>
                      <w:r>
                        <w:rPr>
                          <w:rFonts w:ascii="宋体" w:eastAsia="宋体" w:hAnsi="宋体" w:cs="宋体"/>
                          <w:sz w:val="24"/>
                          <w:szCs w:val="24"/>
                          <w:lang w:val="zh-TW" w:eastAsia="zh-CN"/>
                        </w:rPr>
                        <w:t>学院</w:t>
                      </w:r>
                      <w:r>
                        <w:rPr>
                          <w:rFonts w:ascii="宋体" w:eastAsia="宋体" w:hAnsi="宋体" w:cs="宋体"/>
                          <w:sz w:val="24"/>
                          <w:szCs w:val="24"/>
                          <w:lang w:val="zh-TW" w:eastAsia="zh-CN"/>
                        </w:rPr>
                        <w:t xml:space="preserve"> </w:t>
                      </w:r>
                      <w:r>
                        <w:rPr>
                          <w:rFonts w:ascii="Times New Roman" w:hAnsi="Times New Roman"/>
                          <w:sz w:val="24"/>
                          <w:szCs w:val="24"/>
                          <w:u w:val="single"/>
                          <w:lang w:eastAsia="zh-CN"/>
                        </w:rPr>
                        <w:t xml:space="preserve">                 </w:t>
                      </w:r>
                      <w:r>
                        <w:rPr>
                          <w:rFonts w:ascii="宋体" w:eastAsia="宋体" w:hAnsi="宋体" w:cs="宋体"/>
                          <w:sz w:val="24"/>
                          <w:szCs w:val="24"/>
                          <w:lang w:val="zh-TW" w:eastAsia="zh-CN"/>
                        </w:rPr>
                        <w:t>专业</w:t>
                      </w:r>
                      <w:r>
                        <w:rPr>
                          <w:rFonts w:ascii="宋体" w:eastAsia="宋体" w:hAnsi="宋体" w:cs="宋体"/>
                          <w:sz w:val="24"/>
                          <w:szCs w:val="24"/>
                          <w:lang w:val="zh-TW" w:eastAsia="zh-CN"/>
                        </w:rPr>
                        <w:t xml:space="preserve"> </w:t>
                      </w:r>
                      <w:r>
                        <w:rPr>
                          <w:rFonts w:ascii="Times New Roman" w:hAnsi="Times New Roman"/>
                          <w:sz w:val="24"/>
                          <w:szCs w:val="24"/>
                          <w:u w:val="single"/>
                          <w:lang w:eastAsia="zh-CN"/>
                        </w:rPr>
                        <w:t xml:space="preserve">                    </w:t>
                      </w:r>
                      <w:r>
                        <w:rPr>
                          <w:rFonts w:ascii="宋体" w:eastAsia="宋体" w:hAnsi="宋体" w:cs="宋体"/>
                          <w:sz w:val="24"/>
                          <w:szCs w:val="24"/>
                          <w:lang w:val="zh-TW" w:eastAsia="zh-CN"/>
                        </w:rPr>
                        <w:t>座位号</w:t>
                      </w:r>
                      <w:r>
                        <w:rPr>
                          <w:rFonts w:ascii="Times New Roman" w:hAnsi="Times New Roman"/>
                          <w:sz w:val="24"/>
                          <w:szCs w:val="24"/>
                          <w:u w:val="single"/>
                          <w:lang w:eastAsia="zh-CN"/>
                        </w:rPr>
                        <w:t xml:space="preserve">        </w:t>
                      </w:r>
                    </w:p>
                    <w:p w:rsidR="00454D66" w:rsidRDefault="003173C9">
                      <w:pPr>
                        <w:pStyle w:val="a5"/>
                        <w:jc w:val="center"/>
                        <w:rPr>
                          <w:rFonts w:hint="default"/>
                          <w:lang w:eastAsia="zh-CN"/>
                        </w:rPr>
                      </w:pPr>
                      <w:r>
                        <w:rPr>
                          <w:rFonts w:ascii="Times New Roman" w:hAnsi="Times New Roman"/>
                          <w:lang w:eastAsia="zh-CN"/>
                        </w:rPr>
                        <w:t xml:space="preserve">( </w:t>
                      </w:r>
                      <w:r>
                        <w:rPr>
                          <w:rFonts w:ascii="宋体" w:eastAsia="宋体" w:hAnsi="宋体" w:cs="宋体"/>
                          <w:lang w:val="zh-TW" w:eastAsia="zh-CN"/>
                        </w:rPr>
                        <w:t>密</w:t>
                      </w:r>
                      <w:r>
                        <w:rPr>
                          <w:rFonts w:ascii="Times New Roman" w:hAnsi="Times New Roman"/>
                          <w:lang w:eastAsia="zh-CN"/>
                        </w:rPr>
                        <w:t xml:space="preserve"> </w:t>
                      </w:r>
                      <w:r>
                        <w:rPr>
                          <w:rFonts w:ascii="宋体" w:eastAsia="宋体" w:hAnsi="宋体" w:cs="宋体"/>
                          <w:lang w:val="zh-TW" w:eastAsia="zh-CN"/>
                        </w:rPr>
                        <w:t>封</w:t>
                      </w:r>
                      <w:r>
                        <w:rPr>
                          <w:rFonts w:ascii="Times New Roman" w:hAnsi="Times New Roman"/>
                          <w:lang w:eastAsia="zh-CN"/>
                        </w:rPr>
                        <w:t xml:space="preserve"> </w:t>
                      </w:r>
                      <w:r>
                        <w:rPr>
                          <w:rFonts w:ascii="宋体" w:eastAsia="宋体" w:hAnsi="宋体" w:cs="宋体"/>
                          <w:lang w:val="zh-TW" w:eastAsia="zh-CN"/>
                        </w:rPr>
                        <w:t>线</w:t>
                      </w:r>
                      <w:r>
                        <w:rPr>
                          <w:rFonts w:ascii="Times New Roman" w:hAnsi="Times New Roman"/>
                          <w:lang w:eastAsia="zh-CN"/>
                        </w:rPr>
                        <w:t xml:space="preserve"> </w:t>
                      </w:r>
                      <w:r>
                        <w:rPr>
                          <w:rFonts w:ascii="宋体" w:eastAsia="宋体" w:hAnsi="宋体" w:cs="宋体"/>
                          <w:lang w:val="zh-TW" w:eastAsia="zh-CN"/>
                        </w:rPr>
                        <w:t>内</w:t>
                      </w:r>
                      <w:r>
                        <w:rPr>
                          <w:rFonts w:ascii="Times New Roman" w:hAnsi="Times New Roman"/>
                          <w:lang w:eastAsia="zh-CN"/>
                        </w:rPr>
                        <w:t xml:space="preserve"> </w:t>
                      </w:r>
                      <w:r>
                        <w:rPr>
                          <w:rFonts w:ascii="宋体" w:eastAsia="宋体" w:hAnsi="宋体" w:cs="宋体"/>
                          <w:lang w:val="zh-TW" w:eastAsia="zh-CN"/>
                        </w:rPr>
                        <w:t>不</w:t>
                      </w:r>
                      <w:r>
                        <w:rPr>
                          <w:rFonts w:ascii="Times New Roman" w:hAnsi="Times New Roman"/>
                          <w:lang w:eastAsia="zh-CN"/>
                        </w:rPr>
                        <w:t xml:space="preserve"> </w:t>
                      </w:r>
                      <w:r>
                        <w:rPr>
                          <w:rFonts w:ascii="宋体" w:eastAsia="宋体" w:hAnsi="宋体" w:cs="宋体"/>
                          <w:lang w:val="zh-TW" w:eastAsia="zh-CN"/>
                        </w:rPr>
                        <w:t>答</w:t>
                      </w:r>
                      <w:r>
                        <w:rPr>
                          <w:rFonts w:ascii="Times New Roman" w:hAnsi="Times New Roman"/>
                          <w:lang w:eastAsia="zh-CN"/>
                        </w:rPr>
                        <w:t xml:space="preserve"> </w:t>
                      </w:r>
                      <w:r>
                        <w:rPr>
                          <w:rFonts w:ascii="宋体" w:eastAsia="宋体" w:hAnsi="宋体" w:cs="宋体"/>
                          <w:lang w:val="zh-TW" w:eastAsia="zh-CN"/>
                        </w:rPr>
                        <w:t>题</w:t>
                      </w:r>
                      <w:r>
                        <w:rPr>
                          <w:rFonts w:ascii="Times New Roman" w:hAnsi="Times New Roman"/>
                          <w:lang w:eastAsia="zh-CN"/>
                        </w:rPr>
                        <w:t xml:space="preserve"> )</w:t>
                      </w:r>
                    </w:p>
                    <w:p w:rsidR="00454D66" w:rsidRDefault="003173C9">
                      <w:pPr>
                        <w:pStyle w:val="a5"/>
                        <w:rPr>
                          <w:rFonts w:hint="default"/>
                          <w:lang w:eastAsia="zh-CN"/>
                        </w:rPr>
                      </w:pPr>
                      <w:r>
                        <w:rPr>
                          <w:rFonts w:ascii="Times New Roman" w:hAnsi="Times New Roman" w:hint="default"/>
                          <w:lang w:eastAsia="zh-CN"/>
                        </w:rPr>
                        <w:t>……………………………………………………</w:t>
                      </w:r>
                      <w:r>
                        <w:rPr>
                          <w:rFonts w:ascii="宋体" w:eastAsia="宋体" w:hAnsi="宋体" w:cs="宋体"/>
                          <w:lang w:val="zh-TW" w:eastAsia="zh-CN"/>
                        </w:rPr>
                        <w:t>密</w:t>
                      </w:r>
                      <w:r>
                        <w:rPr>
                          <w:rFonts w:ascii="Times New Roman" w:hAnsi="Times New Roman" w:hint="default"/>
                          <w:lang w:eastAsia="zh-CN"/>
                        </w:rPr>
                        <w:t>………………………………………………</w:t>
                      </w:r>
                      <w:r>
                        <w:rPr>
                          <w:rFonts w:ascii="宋体" w:eastAsia="宋体" w:hAnsi="宋体" w:cs="宋体"/>
                          <w:lang w:val="zh-TW" w:eastAsia="zh-CN"/>
                        </w:rPr>
                        <w:t>封</w:t>
                      </w:r>
                      <w:r>
                        <w:rPr>
                          <w:rFonts w:ascii="Times New Roman" w:hAnsi="Times New Roman" w:hint="default"/>
                          <w:lang w:eastAsia="zh-CN"/>
                        </w:rPr>
                        <w:t>………………………………………</w:t>
                      </w:r>
                      <w:r>
                        <w:rPr>
                          <w:rFonts w:ascii="宋体" w:eastAsia="宋体" w:hAnsi="宋体" w:cs="宋体"/>
                          <w:lang w:val="zh-TW" w:eastAsia="zh-CN"/>
                        </w:rPr>
                        <w:t>线</w:t>
                      </w:r>
                      <w:r>
                        <w:rPr>
                          <w:rFonts w:ascii="Times New Roman" w:hAnsi="Times New Roman" w:hint="default"/>
                          <w:lang w:eastAsia="zh-CN"/>
                        </w:rPr>
                        <w:t>……………………………………</w:t>
                      </w:r>
                      <w:r>
                        <w:rPr>
                          <w:rFonts w:ascii="宋体" w:eastAsia="宋体" w:hAnsi="宋体" w:cs="宋体"/>
                          <w:lang w:val="zh-TW" w:eastAsia="zh-CN"/>
                        </w:rPr>
                        <w:t>线</w:t>
                      </w:r>
                      <w:r>
                        <w:rPr>
                          <w:rFonts w:ascii="Times New Roman" w:hAnsi="Times New Roman" w:hint="default"/>
                          <w:lang w:eastAsia="zh-CN"/>
                        </w:rPr>
                        <w:t>………………………………………</w:t>
                      </w:r>
                    </w:p>
                    <w:p w:rsidR="00454D66" w:rsidRDefault="00454D66">
                      <w:pPr>
                        <w:pStyle w:val="a5"/>
                        <w:jc w:val="right"/>
                        <w:rPr>
                          <w:rFonts w:hint="default"/>
                          <w:lang w:eastAsia="zh-CN"/>
                        </w:rPr>
                      </w:pPr>
                    </w:p>
                  </w:txbxContent>
                </v:textbox>
                <w10:wrap anchory="line"/>
              </v:shape>
            </w:pict>
          </mc:Fallback>
        </mc:AlternateContent>
      </w:r>
      <w:r>
        <w:rPr>
          <w:b/>
          <w:bCs/>
          <w:noProof/>
          <w:sz w:val="28"/>
          <w:szCs w:val="28"/>
        </w:rPr>
        <mc:AlternateContent>
          <mc:Choice Requires="wps">
            <w:drawing>
              <wp:anchor distT="0" distB="0" distL="0" distR="0" simplePos="0" relativeHeight="251660288" behindDoc="0" locked="0" layoutInCell="1" allowOverlap="1">
                <wp:simplePos x="0" y="0"/>
                <wp:positionH relativeFrom="column">
                  <wp:posOffset>-5787390</wp:posOffset>
                </wp:positionH>
                <wp:positionV relativeFrom="line">
                  <wp:posOffset>4248150</wp:posOffset>
                </wp:positionV>
                <wp:extent cx="10203181" cy="914400"/>
                <wp:effectExtent l="0" t="0" r="0" b="0"/>
                <wp:wrapNone/>
                <wp:docPr id="1073741826" name="officeArt object"/>
                <wp:cNvGraphicFramePr/>
                <a:graphic xmlns:a="http://schemas.openxmlformats.org/drawingml/2006/main">
                  <a:graphicData uri="http://schemas.microsoft.com/office/word/2010/wordprocessingShape">
                    <wps:wsp>
                      <wps:cNvSpPr txBox="1"/>
                      <wps:spPr>
                        <a:xfrm rot="16200000">
                          <a:off x="0" y="0"/>
                          <a:ext cx="10203181" cy="914400"/>
                        </a:xfrm>
                        <a:prstGeom prst="rect">
                          <a:avLst/>
                        </a:prstGeom>
                        <a:solidFill>
                          <a:srgbClr val="FFFFFF"/>
                        </a:solidFill>
                        <a:ln w="12700" cap="flat">
                          <a:noFill/>
                          <a:miter lim="400000"/>
                        </a:ln>
                        <a:effectLst/>
                      </wps:spPr>
                      <wps:txbx>
                        <w:txbxContent>
                          <w:p w:rsidR="00454D66" w:rsidRDefault="003173C9">
                            <w:pPr>
                              <w:pStyle w:val="a5"/>
                              <w:jc w:val="center"/>
                              <w:rPr>
                                <w:rFonts w:hint="default"/>
                              </w:rPr>
                            </w:pPr>
                            <w:r>
                              <w:rPr>
                                <w:rFonts w:ascii="Times New Roman" w:hAnsi="Times New Roman"/>
                                <w:sz w:val="24"/>
                                <w:szCs w:val="24"/>
                              </w:rPr>
                              <w:t xml:space="preserve">_____________ ________ </w:t>
                            </w:r>
                          </w:p>
                          <w:p w:rsidR="00454D66" w:rsidRDefault="003173C9">
                            <w:pPr>
                              <w:pStyle w:val="a5"/>
                              <w:rPr>
                                <w:rFonts w:hint="default"/>
                              </w:rPr>
                            </w:pPr>
                            <w:r>
                              <w:rPr>
                                <w:rFonts w:ascii="Times New Roman" w:hAnsi="Times New Roman" w:hint="default"/>
                              </w:rPr>
                              <w:t>…</w:t>
                            </w:r>
                          </w:p>
                          <w:p w:rsidR="00454D66" w:rsidRDefault="00454D66">
                            <w:pPr>
                              <w:pStyle w:val="a5"/>
                              <w:jc w:val="right"/>
                              <w:rPr>
                                <w:rFonts w:hint="default"/>
                              </w:rPr>
                            </w:pPr>
                          </w:p>
                        </w:txbxContent>
                      </wps:txbx>
                      <wps:bodyPr wrap="square" lIns="45719" tIns="45719" rIns="45719" bIns="45719" numCol="1" anchor="t">
                        <a:noAutofit/>
                      </wps:bodyPr>
                    </wps:wsp>
                  </a:graphicData>
                </a:graphic>
              </wp:anchor>
            </w:drawing>
          </mc:Choice>
          <mc:Fallback>
            <w:pict>
              <v:shape id="_x0000_s1027" type="#_x0000_t202" style="position:absolute;left:0;text-align:left;margin-left:-455.7pt;margin-top:334.5pt;width:803.4pt;height:1in;rotation:-90;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" stroked="f" strokeweight="1pt">
                <v:stroke miterlimit="4"/>
                <v:textbox inset="1.27mm,1.27mm,1.27mm,1.27mm">
                  <w:txbxContent>
                    <w:p w:rsidR="00454D66" w:rsidRDefault="003173C9">
                      <w:pPr>
                        <w:pStyle w:val="a5"/>
                        <w:jc w:val="center"/>
                        <w:rPr>
                          <w:rFonts w:hint="default"/>
                        </w:rPr>
                      </w:pPr>
                      <w:r>
                        <w:rPr>
                          <w:rFonts w:ascii="Times New Roman" w:hAnsi="Times New Roman"/>
                          <w:sz w:val="24"/>
                          <w:szCs w:val="24"/>
                        </w:rPr>
                        <w:t xml:space="preserve">_____________ ________ </w:t>
                      </w:r>
                    </w:p>
                    <w:p w:rsidR="00454D66" w:rsidRDefault="003173C9">
                      <w:pPr>
                        <w:pStyle w:val="a5"/>
                        <w:rPr>
                          <w:rFonts w:hint="default"/>
                        </w:rPr>
                      </w:pPr>
                      <w:r>
                        <w:rPr>
                          <w:rFonts w:ascii="Times New Roman" w:hAnsi="Times New Roman" w:hint="default"/>
                        </w:rPr>
                        <w:t>…</w:t>
                      </w:r>
                    </w:p>
                    <w:p w:rsidR="00454D66" w:rsidRDefault="00454D66">
                      <w:pPr>
                        <w:pStyle w:val="a5"/>
                        <w:jc w:val="right"/>
                        <w:rPr>
                          <w:rFonts w:hint="default"/>
                        </w:rPr>
                      </w:pPr>
                    </w:p>
                  </w:txbxContent>
                </v:textbox>
                <w10:wrap anchory="line"/>
              </v:shape>
            </w:pict>
          </mc:Fallback>
        </mc:AlternateContent>
      </w:r>
      <w:r>
        <w:rPr>
          <w:rFonts w:ascii="宋体" w:eastAsia="宋体" w:hAnsi="宋体" w:cs="宋体"/>
          <w:b/>
          <w:bCs/>
          <w:sz w:val="28"/>
          <w:szCs w:val="28"/>
          <w:lang w:val="zh-TW" w:eastAsia="zh-CN"/>
        </w:rPr>
        <w:t>诚信应考</w:t>
      </w:r>
      <w:r>
        <w:rPr>
          <w:rFonts w:ascii="Times New Roman" w:hAnsi="Times New Roman"/>
          <w:b/>
          <w:bCs/>
          <w:sz w:val="28"/>
          <w:szCs w:val="28"/>
          <w:lang w:eastAsia="zh-CN"/>
        </w:rPr>
        <w:t>,</w:t>
      </w:r>
      <w:r>
        <w:rPr>
          <w:rFonts w:ascii="宋体" w:eastAsia="宋体" w:hAnsi="宋体" w:cs="宋体"/>
          <w:b/>
          <w:bCs/>
          <w:sz w:val="28"/>
          <w:szCs w:val="28"/>
          <w:lang w:val="zh-TW" w:eastAsia="zh-CN"/>
        </w:rPr>
        <w:t>考试作弊将带来严重后果！</w:t>
      </w:r>
    </w:p>
    <w:p w:rsidR="00454D66" w:rsidRDefault="003173C9">
      <w:pPr>
        <w:pStyle w:val="a5"/>
        <w:ind w:left="178"/>
        <w:jc w:val="center"/>
        <w:rPr>
          <w:rFonts w:hint="default"/>
          <w:b/>
          <w:bCs/>
          <w:sz w:val="44"/>
          <w:szCs w:val="44"/>
          <w:lang w:eastAsia="zh-CN"/>
        </w:rPr>
      </w:pPr>
      <w:r>
        <w:rPr>
          <w:rFonts w:ascii="Times New Roman" w:hAnsi="Times New Roman"/>
          <w:b/>
          <w:bCs/>
          <w:sz w:val="44"/>
          <w:szCs w:val="44"/>
          <w:lang w:eastAsia="zh-CN"/>
        </w:rPr>
        <w:t xml:space="preserve"> </w:t>
      </w:r>
      <w:r>
        <w:rPr>
          <w:rFonts w:ascii="宋体" w:eastAsia="宋体" w:hAnsi="宋体" w:cs="宋体"/>
          <w:b/>
          <w:bCs/>
          <w:sz w:val="44"/>
          <w:szCs w:val="44"/>
          <w:lang w:val="zh-TW" w:eastAsia="zh-CN"/>
        </w:rPr>
        <w:t>华南理工大学期末考试</w:t>
      </w:r>
    </w:p>
    <w:p w:rsidR="00454D66" w:rsidRDefault="003173C9">
      <w:pPr>
        <w:pStyle w:val="a5"/>
        <w:spacing w:line="360" w:lineRule="auto"/>
        <w:jc w:val="center"/>
        <w:rPr>
          <w:rFonts w:hint="default"/>
          <w:b/>
          <w:bCs/>
          <w:sz w:val="28"/>
          <w:szCs w:val="28"/>
          <w:lang w:eastAsia="zh-CN"/>
        </w:rPr>
      </w:pPr>
      <w:r>
        <w:rPr>
          <w:rFonts w:ascii="宋体" w:eastAsia="宋体" w:hAnsi="宋体" w:cs="宋体"/>
          <w:b/>
          <w:bCs/>
          <w:sz w:val="28"/>
          <w:szCs w:val="28"/>
          <w:lang w:val="zh-TW" w:eastAsia="zh-CN"/>
        </w:rPr>
        <w:t>《软件体系结构》试卷</w:t>
      </w:r>
      <w:r>
        <w:rPr>
          <w:rFonts w:ascii="Times New Roman" w:hAnsi="Times New Roman"/>
          <w:b/>
          <w:bCs/>
          <w:sz w:val="28"/>
          <w:szCs w:val="28"/>
          <w:lang w:eastAsia="zh-CN"/>
        </w:rPr>
        <w:t>(</w:t>
      </w:r>
      <w:del w:id="0" w:author="animita" w:date="2017-12-05T23:08:00Z">
        <w:r>
          <w:rPr>
            <w:rFonts w:ascii="Times New Roman" w:hAnsi="Times New Roman"/>
            <w:b/>
            <w:bCs/>
            <w:sz w:val="28"/>
            <w:szCs w:val="28"/>
            <w:lang w:eastAsia="zh-CN"/>
          </w:rPr>
          <w:delText>A</w:delText>
        </w:r>
      </w:del>
      <w:ins w:id="1" w:author="animita" w:date="2017-12-05T23:08:00Z">
        <w:r>
          <w:rPr>
            <w:rFonts w:ascii="Times New Roman" w:hAnsi="Times New Roman"/>
            <w:b/>
            <w:bCs/>
            <w:sz w:val="28"/>
            <w:szCs w:val="28"/>
            <w:lang w:eastAsia="zh-CN"/>
          </w:rPr>
          <w:t>B</w:t>
        </w:r>
      </w:ins>
      <w:r>
        <w:rPr>
          <w:rFonts w:ascii="Times New Roman" w:hAnsi="Times New Roman"/>
          <w:b/>
          <w:bCs/>
          <w:sz w:val="28"/>
          <w:szCs w:val="28"/>
          <w:lang w:eastAsia="zh-CN"/>
        </w:rPr>
        <w:t>)</w:t>
      </w:r>
    </w:p>
    <w:p w:rsidR="00454D66" w:rsidRDefault="003173C9">
      <w:pPr>
        <w:pStyle w:val="a5"/>
        <w:rPr>
          <w:rFonts w:hint="default"/>
          <w:b/>
          <w:bCs/>
          <w:lang w:eastAsia="zh-CN"/>
        </w:rPr>
      </w:pPr>
      <w:r>
        <w:rPr>
          <w:rFonts w:ascii="宋体" w:eastAsia="宋体" w:hAnsi="宋体" w:cs="宋体"/>
          <w:b/>
          <w:bCs/>
          <w:lang w:val="zh-TW" w:eastAsia="zh-CN"/>
        </w:rPr>
        <w:t>注意事项：</w:t>
      </w:r>
      <w:r>
        <w:rPr>
          <w:rFonts w:ascii="Times New Roman" w:hAnsi="Times New Roman"/>
          <w:b/>
          <w:bCs/>
          <w:lang w:eastAsia="zh-CN"/>
        </w:rPr>
        <w:t xml:space="preserve">1. </w:t>
      </w:r>
      <w:r>
        <w:rPr>
          <w:rFonts w:ascii="宋体" w:eastAsia="宋体" w:hAnsi="宋体" w:cs="宋体"/>
          <w:b/>
          <w:bCs/>
          <w:lang w:val="zh-TW" w:eastAsia="zh-CN"/>
        </w:rPr>
        <w:t>考前请将密封线内填写清楚；</w:t>
      </w:r>
    </w:p>
    <w:p w:rsidR="00454D66" w:rsidRDefault="003173C9">
      <w:pPr>
        <w:pStyle w:val="a5"/>
        <w:rPr>
          <w:rFonts w:hint="default"/>
          <w:b/>
          <w:bCs/>
          <w:lang w:eastAsia="zh-CN"/>
        </w:rPr>
      </w:pPr>
      <w:r>
        <w:rPr>
          <w:rFonts w:ascii="Times New Roman" w:hAnsi="Times New Roman"/>
          <w:b/>
          <w:bCs/>
          <w:lang w:eastAsia="zh-CN"/>
        </w:rPr>
        <w:t xml:space="preserve">          2. </w:t>
      </w:r>
      <w:r>
        <w:rPr>
          <w:rFonts w:ascii="宋体" w:eastAsia="宋体" w:hAnsi="宋体" w:cs="宋体"/>
          <w:b/>
          <w:bCs/>
          <w:lang w:val="zh-TW" w:eastAsia="zh-CN"/>
        </w:rPr>
        <w:t>所有答案请书写在试卷上；</w:t>
      </w:r>
    </w:p>
    <w:p w:rsidR="00454D66" w:rsidRDefault="003173C9">
      <w:pPr>
        <w:pStyle w:val="a5"/>
        <w:rPr>
          <w:rFonts w:hint="default"/>
          <w:b/>
          <w:bCs/>
          <w:lang w:eastAsia="zh-CN"/>
        </w:rPr>
      </w:pPr>
      <w:r>
        <w:rPr>
          <w:rFonts w:ascii="Times New Roman" w:hAnsi="Times New Roman"/>
          <w:b/>
          <w:bCs/>
          <w:lang w:eastAsia="zh-CN"/>
        </w:rPr>
        <w:t xml:space="preserve">          3</w:t>
      </w:r>
      <w:r>
        <w:rPr>
          <w:rFonts w:ascii="宋体" w:eastAsia="宋体" w:hAnsi="宋体" w:cs="宋体"/>
          <w:b/>
          <w:bCs/>
          <w:lang w:val="zh-TW" w:eastAsia="zh-CN"/>
        </w:rPr>
        <w:t>．考试形式：闭卷；</w:t>
      </w:r>
    </w:p>
    <w:p w:rsidR="00454D66" w:rsidRDefault="003173C9">
      <w:pPr>
        <w:pStyle w:val="a5"/>
        <w:rPr>
          <w:rFonts w:hint="default"/>
          <w:sz w:val="24"/>
          <w:szCs w:val="24"/>
          <w:lang w:eastAsia="zh-CN"/>
        </w:rPr>
      </w:pPr>
      <w:r>
        <w:rPr>
          <w:b/>
          <w:bCs/>
          <w:noProof/>
        </w:rPr>
        <mc:AlternateContent>
          <mc:Choice Requires="wps">
            <w:drawing>
              <wp:anchor distT="0" distB="0" distL="0" distR="0" simplePos="0" relativeHeight="251668480" behindDoc="0" locked="0" layoutInCell="1" allowOverlap="1">
                <wp:simplePos x="0" y="0"/>
                <wp:positionH relativeFrom="column">
                  <wp:posOffset>4142104</wp:posOffset>
                </wp:positionH>
                <wp:positionV relativeFrom="line">
                  <wp:posOffset>291147</wp:posOffset>
                </wp:positionV>
                <wp:extent cx="12700" cy="12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4B8A41B0" id="officeArt object" o:spid="_x0000_s1026" style="position:absolute;margin-left:326.15pt;margin-top:22.9pt;width:1pt;height:1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" fillcolor="silver" stroked="f" strokeweight="1pt">
                <v:stroke miterlimit="4"/>
                <w10:wrap anchory="line"/>
              </v:rect>
            </w:pict>
          </mc:Fallback>
        </mc:AlternateContent>
      </w:r>
      <w:r>
        <w:rPr>
          <w:b/>
          <w:bCs/>
          <w:noProof/>
        </w:rPr>
        <mc:AlternateContent>
          <mc:Choice Requires="wps">
            <w:drawing>
              <wp:anchor distT="0" distB="0" distL="0" distR="0" simplePos="0" relativeHeight="251667456" behindDoc="0" locked="0" layoutInCell="1" allowOverlap="1">
                <wp:simplePos x="0" y="0"/>
                <wp:positionH relativeFrom="column">
                  <wp:posOffset>3457575</wp:posOffset>
                </wp:positionH>
                <wp:positionV relativeFrom="line">
                  <wp:posOffset>291147</wp:posOffset>
                </wp:positionV>
                <wp:extent cx="12700" cy="12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6E3C4328" id="officeArt object" o:spid="_x0000_s1026" style="position:absolute;margin-left:272.25pt;margin-top:22.9pt;width:1pt;height:1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" fillcolor="silver" stroked="f" strokeweight="1pt">
                <v:stroke miterlimit="4"/>
                <w10:wrap anchory="line"/>
              </v:rect>
            </w:pict>
          </mc:Fallback>
        </mc:AlternateContent>
      </w:r>
      <w:r>
        <w:rPr>
          <w:b/>
          <w:bCs/>
          <w:noProof/>
        </w:rPr>
        <mc:AlternateContent>
          <mc:Choice Requires="wps">
            <w:drawing>
              <wp:anchor distT="0" distB="0" distL="0" distR="0" simplePos="0" relativeHeight="251666432" behindDoc="0" locked="0" layoutInCell="1" allowOverlap="1">
                <wp:simplePos x="0" y="0"/>
                <wp:positionH relativeFrom="column">
                  <wp:posOffset>2818129</wp:posOffset>
                </wp:positionH>
                <wp:positionV relativeFrom="line">
                  <wp:posOffset>291147</wp:posOffset>
                </wp:positionV>
                <wp:extent cx="12700" cy="12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77E86DFB" id="officeArt object" o:spid="_x0000_s1026" style="position:absolute;margin-left:221.9pt;margin-top:22.9pt;width:1pt;height:1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" fillcolor="silver" stroked="f" strokeweight="1pt">
                <v:stroke miterlimit="4"/>
                <w10:wrap anchory="line"/>
              </v:rect>
            </w:pict>
          </mc:Fallback>
        </mc:AlternateContent>
      </w:r>
      <w:r>
        <w:rPr>
          <w:b/>
          <w:bCs/>
          <w:noProof/>
        </w:rPr>
        <mc:AlternateContent>
          <mc:Choice Requires="wps">
            <w:drawing>
              <wp:anchor distT="0" distB="0" distL="0" distR="0" simplePos="0" relativeHeight="251665408" behindDoc="0" locked="0" layoutInCell="1" allowOverlap="1">
                <wp:simplePos x="0" y="0"/>
                <wp:positionH relativeFrom="column">
                  <wp:posOffset>2290445</wp:posOffset>
                </wp:positionH>
                <wp:positionV relativeFrom="line">
                  <wp:posOffset>291147</wp:posOffset>
                </wp:positionV>
                <wp:extent cx="12700" cy="12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364AA072" id="officeArt object" o:spid="_x0000_s1026" style="position:absolute;margin-left:180.35pt;margin-top:22.9pt;width:1pt;height:1pt;z-index:2516654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" fillcolor="silver" stroked="f" strokeweight="1pt">
                <v:stroke miterlimit="4"/>
                <w10:wrap anchory="line"/>
              </v:rect>
            </w:pict>
          </mc:Fallback>
        </mc:AlternateContent>
      </w:r>
      <w:r>
        <w:rPr>
          <w:b/>
          <w:bCs/>
          <w:noProof/>
        </w:rPr>
        <mc:AlternateContent>
          <mc:Choice Requires="wps">
            <w:drawing>
              <wp:anchor distT="0" distB="0" distL="0" distR="0" simplePos="0" relativeHeight="251664384" behindDoc="0" locked="0" layoutInCell="1" allowOverlap="1">
                <wp:simplePos x="0" y="0"/>
                <wp:positionH relativeFrom="column">
                  <wp:posOffset>1763077</wp:posOffset>
                </wp:positionH>
                <wp:positionV relativeFrom="line">
                  <wp:posOffset>291147</wp:posOffset>
                </wp:positionV>
                <wp:extent cx="12700" cy="127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09ECD184" id="officeArt object" o:spid="_x0000_s1026" style="position:absolute;margin-left:138.8pt;margin-top:22.9pt;width:1pt;height:1pt;z-index:25166438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" fillcolor="silver" stroked="f" strokeweight="1pt">
                <v:stroke miterlimit="4"/>
                <w10:wrap anchory="line"/>
              </v:rect>
            </w:pict>
          </mc:Fallback>
        </mc:AlternateContent>
      </w:r>
      <w:r>
        <w:rPr>
          <w:b/>
          <w:bCs/>
          <w:noProof/>
        </w:rPr>
        <mc:AlternateContent>
          <mc:Choice Requires="wps">
            <w:drawing>
              <wp:anchor distT="0" distB="0" distL="0" distR="0" simplePos="0" relativeHeight="251663360" behindDoc="0" locked="0" layoutInCell="1" allowOverlap="1">
                <wp:simplePos x="0" y="0"/>
                <wp:positionH relativeFrom="column">
                  <wp:posOffset>1235710</wp:posOffset>
                </wp:positionH>
                <wp:positionV relativeFrom="line">
                  <wp:posOffset>291147</wp:posOffset>
                </wp:positionV>
                <wp:extent cx="12700" cy="12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773A896F" id="officeArt object" o:spid="_x0000_s1026" style="position:absolute;margin-left:97.3pt;margin-top:22.9pt;width:1pt;height:1pt;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" fillcolor="silver" stroked="f" strokeweight="1pt">
                <v:stroke miterlimit="4"/>
                <w10:wrap anchory="line"/>
              </v:rect>
            </w:pict>
          </mc:Fallback>
        </mc:AlternateContent>
      </w:r>
      <w:r>
        <w:rPr>
          <w:b/>
          <w:bCs/>
          <w:noProof/>
        </w:rPr>
        <mc:AlternateContent>
          <mc:Choice Requires="wps">
            <w:drawing>
              <wp:anchor distT="0" distB="0" distL="0" distR="0" simplePos="0" relativeHeight="251662336" behindDoc="0" locked="0" layoutInCell="1" allowOverlap="1">
                <wp:simplePos x="0" y="0"/>
                <wp:positionH relativeFrom="column">
                  <wp:posOffset>113664</wp:posOffset>
                </wp:positionH>
                <wp:positionV relativeFrom="line">
                  <wp:posOffset>291147</wp:posOffset>
                </wp:positionV>
                <wp:extent cx="12700" cy="12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C0C0C0"/>
                        </a:solidFill>
                        <a:ln w="12700" cap="flat">
                          <a:noFill/>
                          <a:miter lim="400000"/>
                        </a:ln>
                        <a:effectLst/>
                      </wps:spPr>
                      <wps:bodyPr/>
                    </wps:wsp>
                  </a:graphicData>
                </a:graphic>
              </wp:anchor>
            </w:drawing>
          </mc:Choice>
          <mc:Fallback>
            <w:pict>
              <v:rect w14:anchorId="25B995E6" id="officeArt object" o:spid="_x0000_s1026" style="position:absolute;margin-left:8.95pt;margin-top:22.9pt;width:1pt;height:1pt;z-index:2516623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" fillcolor="silver" stroked="f" strokeweight="1pt">
                <v:stroke miterlimit="4"/>
                <w10:wrap anchory="line"/>
              </v:rect>
            </w:pict>
          </mc:Fallback>
        </mc:AlternateContent>
      </w:r>
      <w:r>
        <w:rPr>
          <w:rFonts w:ascii="Times New Roman" w:hAnsi="Times New Roman"/>
          <w:b/>
          <w:bCs/>
          <w:lang w:eastAsia="zh-CN"/>
        </w:rPr>
        <w:t xml:space="preserve">          4. </w:t>
      </w:r>
      <w:r>
        <w:rPr>
          <w:rFonts w:ascii="宋体" w:eastAsia="宋体" w:hAnsi="宋体" w:cs="宋体"/>
          <w:b/>
          <w:bCs/>
          <w:lang w:val="zh-TW" w:eastAsia="zh-CN"/>
        </w:rPr>
        <w:t>本试卷共</w:t>
      </w:r>
      <w:r>
        <w:rPr>
          <w:rFonts w:ascii="Times New Roman" w:hAnsi="Times New Roman"/>
          <w:b/>
          <w:bCs/>
          <w:lang w:eastAsia="zh-CN"/>
        </w:rPr>
        <w:t xml:space="preserve"> </w:t>
      </w:r>
      <w:del w:id="2" w:author="dis" w:date="2015-12-01T08:49:00Z">
        <w:r>
          <w:rPr>
            <w:rFonts w:ascii="宋体" w:eastAsia="宋体" w:hAnsi="宋体" w:cs="宋体"/>
            <w:b/>
            <w:bCs/>
            <w:lang w:val="zh-TW" w:eastAsia="zh-CN"/>
          </w:rPr>
          <w:delText>四</w:delText>
        </w:r>
      </w:del>
      <w:ins w:id="3" w:author="dis" w:date="2015-12-01T08:49:00Z">
        <w:r>
          <w:rPr>
            <w:rFonts w:ascii="宋体" w:eastAsia="宋体" w:hAnsi="宋体" w:cs="宋体"/>
            <w:b/>
            <w:bCs/>
            <w:lang w:val="zh-TW" w:eastAsia="zh-CN"/>
          </w:rPr>
          <w:t>三</w:t>
        </w:r>
      </w:ins>
      <w:r>
        <w:rPr>
          <w:rFonts w:ascii="Times New Roman" w:hAnsi="Times New Roman"/>
          <w:b/>
          <w:bCs/>
          <w:lang w:eastAsia="zh-CN"/>
        </w:rPr>
        <w:t xml:space="preserve"> </w:t>
      </w:r>
      <w:r>
        <w:rPr>
          <w:rFonts w:ascii="宋体" w:eastAsia="宋体" w:hAnsi="宋体" w:cs="宋体"/>
          <w:b/>
          <w:bCs/>
          <w:lang w:val="zh-TW" w:eastAsia="zh-CN"/>
        </w:rPr>
        <w:t>大题，满分</w:t>
      </w:r>
      <w:r>
        <w:rPr>
          <w:rFonts w:ascii="Times New Roman" w:hAnsi="Times New Roman"/>
          <w:b/>
          <w:bCs/>
          <w:lang w:eastAsia="zh-CN"/>
        </w:rPr>
        <w:t>100</w:t>
      </w:r>
      <w:r>
        <w:rPr>
          <w:rFonts w:ascii="宋体" w:eastAsia="宋体" w:hAnsi="宋体" w:cs="宋体"/>
          <w:b/>
          <w:bCs/>
          <w:lang w:val="zh-TW" w:eastAsia="zh-CN"/>
        </w:rPr>
        <w:t>分，</w:t>
      </w:r>
      <w:r>
        <w:rPr>
          <w:b/>
          <w:bCs/>
          <w:lang w:eastAsia="zh-CN"/>
        </w:rPr>
        <w:tab/>
      </w:r>
      <w:r>
        <w:rPr>
          <w:rFonts w:ascii="宋体" w:eastAsia="宋体" w:hAnsi="宋体" w:cs="宋体"/>
          <w:b/>
          <w:bCs/>
          <w:lang w:val="zh-TW" w:eastAsia="zh-CN"/>
        </w:rPr>
        <w:t>考试时间</w:t>
      </w:r>
      <w:r>
        <w:rPr>
          <w:rFonts w:ascii="Times New Roman" w:hAnsi="Times New Roman"/>
          <w:b/>
          <w:bCs/>
          <w:lang w:eastAsia="zh-CN"/>
        </w:rPr>
        <w:t>120</w:t>
      </w:r>
      <w:r>
        <w:rPr>
          <w:rFonts w:ascii="宋体" w:eastAsia="宋体" w:hAnsi="宋体" w:cs="宋体"/>
          <w:b/>
          <w:bCs/>
          <w:lang w:val="zh-TW" w:eastAsia="zh-CN"/>
        </w:rPr>
        <w:t>分钟</w:t>
      </w:r>
      <w:r>
        <w:rPr>
          <w:rFonts w:ascii="宋体" w:eastAsia="宋体" w:hAnsi="宋体" w:cs="宋体"/>
          <w:sz w:val="24"/>
          <w:szCs w:val="24"/>
          <w:lang w:val="zh-TW" w:eastAsia="zh-CN"/>
        </w:rPr>
        <w:t>。</w:t>
      </w:r>
    </w:p>
    <w:p w:rsidR="00454D66" w:rsidRDefault="00454D66">
      <w:pPr>
        <w:pStyle w:val="a5"/>
        <w:rPr>
          <w:rFonts w:hint="default"/>
          <w:sz w:val="24"/>
          <w:szCs w:val="24"/>
          <w:lang w:eastAsia="zh-CN"/>
        </w:rPr>
      </w:pPr>
    </w:p>
    <w:tbl>
      <w:tblPr>
        <w:tblStyle w:val="TableNormal"/>
        <w:tblW w:w="81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721"/>
        <w:gridCol w:w="1617"/>
        <w:gridCol w:w="1618"/>
        <w:gridCol w:w="1617"/>
        <w:gridCol w:w="1617"/>
      </w:tblGrid>
      <w:tr w:rsidR="00454D66">
        <w:tblPrEx>
          <w:tblCellMar>
            <w:top w:w="0" w:type="dxa"/>
            <w:left w:w="0" w:type="dxa"/>
            <w:bottom w:w="0" w:type="dxa"/>
            <w:right w:w="0" w:type="dxa"/>
          </w:tblCellMar>
        </w:tblPrEx>
        <w:trPr>
          <w:trHeight w:val="350"/>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b/>
                <w:bCs/>
                <w:sz w:val="24"/>
                <w:szCs w:val="24"/>
                <w:lang w:val="zh-TW"/>
              </w:rPr>
              <w:t>题</w:t>
            </w:r>
            <w:r>
              <w:rPr>
                <w:rFonts w:ascii="Times New Roman" w:hAnsi="Times New Roman"/>
                <w:b/>
                <w:bCs/>
                <w:sz w:val="24"/>
                <w:szCs w:val="24"/>
              </w:rPr>
              <w:t xml:space="preserve"> </w:t>
            </w:r>
            <w:r>
              <w:rPr>
                <w:rFonts w:ascii="宋体" w:eastAsia="宋体" w:hAnsi="宋体" w:cs="宋体"/>
                <w:b/>
                <w:bCs/>
                <w:sz w:val="24"/>
                <w:szCs w:val="24"/>
                <w:lang w:val="zh-TW"/>
              </w:rPr>
              <w:t>号</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proofErr w:type="gramStart"/>
            <w:r>
              <w:rPr>
                <w:rFonts w:ascii="宋体" w:eastAsia="宋体" w:hAnsi="宋体" w:cs="宋体"/>
                <w:b/>
                <w:bCs/>
                <w:sz w:val="24"/>
                <w:szCs w:val="24"/>
                <w:lang w:val="zh-TW"/>
              </w:rPr>
              <w:t>一</w:t>
            </w:r>
            <w:proofErr w:type="gramEnd"/>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b/>
                <w:bCs/>
                <w:sz w:val="24"/>
                <w:szCs w:val="24"/>
                <w:lang w:val="zh-TW"/>
              </w:rPr>
              <w:t>二</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b/>
                <w:bCs/>
                <w:sz w:val="24"/>
                <w:szCs w:val="24"/>
                <w:lang w:val="zh-TW"/>
              </w:rPr>
              <w:t>三</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b/>
                <w:bCs/>
                <w:sz w:val="24"/>
                <w:szCs w:val="24"/>
                <w:lang w:val="zh-TW"/>
              </w:rPr>
              <w:t>总分</w:t>
            </w:r>
          </w:p>
        </w:tc>
      </w:tr>
      <w:tr w:rsidR="00454D66">
        <w:tblPrEx>
          <w:tblCellMar>
            <w:top w:w="0" w:type="dxa"/>
            <w:left w:w="0" w:type="dxa"/>
            <w:bottom w:w="0" w:type="dxa"/>
            <w:right w:w="0" w:type="dxa"/>
          </w:tblCellMar>
        </w:tblPrEx>
        <w:trPr>
          <w:trHeight w:val="350"/>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b/>
                <w:bCs/>
                <w:sz w:val="24"/>
                <w:szCs w:val="24"/>
                <w:lang w:val="zh-TW"/>
              </w:rPr>
              <w:t>得</w:t>
            </w:r>
            <w:r>
              <w:rPr>
                <w:rFonts w:ascii="Times New Roman" w:hAnsi="Times New Roman"/>
                <w:b/>
                <w:bCs/>
                <w:sz w:val="24"/>
                <w:szCs w:val="24"/>
              </w:rPr>
              <w:t xml:space="preserve"> </w:t>
            </w:r>
            <w:r>
              <w:rPr>
                <w:rFonts w:ascii="宋体" w:eastAsia="宋体" w:hAnsi="宋体" w:cs="宋体"/>
                <w:b/>
                <w:bCs/>
                <w:sz w:val="24"/>
                <w:szCs w:val="24"/>
                <w:lang w:val="zh-TW"/>
              </w:rPr>
              <w:t>分</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r>
      <w:tr w:rsidR="00454D66">
        <w:tblPrEx>
          <w:tblCellMar>
            <w:top w:w="0" w:type="dxa"/>
            <w:left w:w="0" w:type="dxa"/>
            <w:bottom w:w="0" w:type="dxa"/>
            <w:right w:w="0" w:type="dxa"/>
          </w:tblCellMar>
        </w:tblPrEx>
        <w:trPr>
          <w:trHeight w:val="350"/>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b/>
                <w:bCs/>
                <w:sz w:val="24"/>
                <w:szCs w:val="24"/>
                <w:lang w:val="zh-TW"/>
              </w:rPr>
              <w:t>评卷人</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r>
    </w:tbl>
    <w:p w:rsidR="00454D66" w:rsidRDefault="00454D66">
      <w:pPr>
        <w:pStyle w:val="a5"/>
        <w:jc w:val="center"/>
        <w:rPr>
          <w:rFonts w:hint="default"/>
          <w:sz w:val="24"/>
          <w:szCs w:val="24"/>
        </w:rPr>
      </w:pPr>
    </w:p>
    <w:p w:rsidR="00454D66" w:rsidRDefault="00454D66">
      <w:pPr>
        <w:pStyle w:val="a5"/>
        <w:rPr>
          <w:rFonts w:hint="default"/>
          <w:sz w:val="24"/>
          <w:szCs w:val="24"/>
        </w:rPr>
      </w:pPr>
    </w:p>
    <w:p w:rsidR="00454D66" w:rsidRDefault="003173C9">
      <w:pPr>
        <w:pStyle w:val="a5"/>
        <w:numPr>
          <w:ilvl w:val="0"/>
          <w:numId w:val="2"/>
        </w:numPr>
        <w:rPr>
          <w:rFonts w:hint="default"/>
          <w:sz w:val="24"/>
          <w:szCs w:val="24"/>
          <w:lang w:val="zh-TW" w:eastAsia="zh-CN"/>
        </w:rPr>
      </w:pPr>
      <w:r>
        <w:rPr>
          <w:rFonts w:ascii="宋体" w:eastAsia="宋体" w:hAnsi="宋体" w:cs="宋体"/>
          <w:sz w:val="24"/>
          <w:szCs w:val="24"/>
          <w:lang w:val="zh-TW" w:eastAsia="zh-CN"/>
        </w:rPr>
        <w:t>选择题</w:t>
      </w:r>
      <w:r>
        <w:rPr>
          <w:rFonts w:ascii="Times New Roman" w:hAnsi="Times New Roman"/>
          <w:sz w:val="24"/>
          <w:szCs w:val="24"/>
          <w:lang w:eastAsia="zh-CN"/>
        </w:rPr>
        <w:t>(</w:t>
      </w:r>
      <w:r>
        <w:rPr>
          <w:rFonts w:ascii="宋体" w:eastAsia="宋体" w:hAnsi="宋体" w:cs="宋体"/>
          <w:sz w:val="24"/>
          <w:szCs w:val="24"/>
          <w:lang w:val="zh-TW" w:eastAsia="zh-CN"/>
        </w:rPr>
        <w:t>共</w:t>
      </w:r>
      <w:r>
        <w:rPr>
          <w:rFonts w:ascii="Times New Roman" w:hAnsi="Times New Roman"/>
          <w:sz w:val="24"/>
          <w:szCs w:val="24"/>
          <w:lang w:eastAsia="zh-CN"/>
        </w:rPr>
        <w:t>30</w:t>
      </w:r>
      <w:r>
        <w:rPr>
          <w:rFonts w:ascii="宋体" w:eastAsia="宋体" w:hAnsi="宋体" w:cs="宋体"/>
          <w:sz w:val="24"/>
          <w:szCs w:val="24"/>
          <w:lang w:val="zh-TW" w:eastAsia="zh-CN"/>
        </w:rPr>
        <w:t>分，每题</w:t>
      </w:r>
      <w:r>
        <w:rPr>
          <w:rFonts w:ascii="Times New Roman" w:hAnsi="Times New Roman"/>
          <w:sz w:val="24"/>
          <w:szCs w:val="24"/>
          <w:lang w:eastAsia="zh-CN"/>
        </w:rPr>
        <w:t>3</w:t>
      </w:r>
      <w:r>
        <w:rPr>
          <w:rFonts w:ascii="宋体" w:eastAsia="宋体" w:hAnsi="宋体" w:cs="宋体"/>
          <w:sz w:val="24"/>
          <w:szCs w:val="24"/>
          <w:lang w:val="zh-TW" w:eastAsia="zh-CN"/>
        </w:rPr>
        <w:t>分，共</w:t>
      </w:r>
      <w:r>
        <w:rPr>
          <w:rFonts w:ascii="Times New Roman" w:hAnsi="Times New Roman"/>
          <w:sz w:val="24"/>
          <w:szCs w:val="24"/>
          <w:lang w:eastAsia="zh-CN"/>
        </w:rPr>
        <w:t>10</w:t>
      </w:r>
      <w:r>
        <w:rPr>
          <w:rFonts w:ascii="宋体" w:eastAsia="宋体" w:hAnsi="宋体" w:cs="宋体"/>
          <w:sz w:val="24"/>
          <w:szCs w:val="24"/>
          <w:lang w:val="zh-TW" w:eastAsia="zh-CN"/>
        </w:rPr>
        <w:t>条题</w:t>
      </w:r>
      <w:r>
        <w:rPr>
          <w:rFonts w:ascii="Times New Roman" w:hAnsi="Times New Roman"/>
          <w:sz w:val="24"/>
          <w:szCs w:val="24"/>
          <w:lang w:eastAsia="zh-CN"/>
        </w:rPr>
        <w:t>)</w:t>
      </w:r>
    </w:p>
    <w:tbl>
      <w:tblPr>
        <w:tblStyle w:val="TableNormal"/>
        <w:tblW w:w="83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92"/>
        <w:gridCol w:w="661"/>
        <w:gridCol w:w="661"/>
        <w:gridCol w:w="661"/>
        <w:gridCol w:w="661"/>
        <w:gridCol w:w="661"/>
        <w:gridCol w:w="661"/>
        <w:gridCol w:w="661"/>
        <w:gridCol w:w="660"/>
        <w:gridCol w:w="661"/>
        <w:gridCol w:w="787"/>
        <w:gridCol w:w="787"/>
      </w:tblGrid>
      <w:tr w:rsidR="00454D66">
        <w:tblPrEx>
          <w:tblCellMar>
            <w:top w:w="0" w:type="dxa"/>
            <w:left w:w="0" w:type="dxa"/>
            <w:bottom w:w="0" w:type="dxa"/>
            <w:right w:w="0" w:type="dxa"/>
          </w:tblCellMar>
        </w:tblPrEx>
        <w:trPr>
          <w:trHeight w:val="474"/>
        </w:trPr>
        <w:tc>
          <w:tcPr>
            <w:tcW w:w="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left"/>
              <w:rPr>
                <w:rFonts w:hint="default"/>
              </w:rPr>
            </w:pPr>
            <w:r>
              <w:rPr>
                <w:rFonts w:ascii="宋体" w:eastAsia="宋体" w:hAnsi="宋体" w:cs="宋体"/>
                <w:sz w:val="24"/>
                <w:szCs w:val="24"/>
                <w:lang w:val="zh-TW"/>
              </w:rPr>
              <w:t>题号</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1</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2</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3</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4</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5</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6</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7</w:t>
            </w:r>
          </w:p>
        </w:tc>
        <w:tc>
          <w:tcPr>
            <w:tcW w:w="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8</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9</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10</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rPr>
                <w:rFonts w:hint="default"/>
              </w:rPr>
            </w:pPr>
            <w:r>
              <w:rPr>
                <w:rFonts w:ascii="宋体" w:eastAsia="宋体" w:hAnsi="宋体" w:cs="宋体"/>
                <w:sz w:val="24"/>
                <w:szCs w:val="24"/>
                <w:lang w:val="zh-TW"/>
              </w:rPr>
              <w:t>总分</w:t>
            </w:r>
          </w:p>
        </w:tc>
      </w:tr>
      <w:tr w:rsidR="00454D66">
        <w:tblPrEx>
          <w:tblCellMar>
            <w:top w:w="0" w:type="dxa"/>
            <w:left w:w="0" w:type="dxa"/>
            <w:bottom w:w="0" w:type="dxa"/>
            <w:right w:w="0" w:type="dxa"/>
          </w:tblCellMar>
        </w:tblPrEx>
        <w:trPr>
          <w:trHeight w:val="398"/>
        </w:trPr>
        <w:tc>
          <w:tcPr>
            <w:tcW w:w="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left"/>
              <w:rPr>
                <w:rFonts w:hint="default"/>
              </w:rPr>
            </w:pPr>
            <w:r>
              <w:rPr>
                <w:rFonts w:ascii="宋体" w:eastAsia="宋体" w:hAnsi="宋体" w:cs="宋体"/>
                <w:sz w:val="24"/>
                <w:szCs w:val="24"/>
                <w:lang w:val="zh-TW"/>
              </w:rPr>
              <w:t>答案</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A</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A</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C</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sidRPr="009A00F1">
              <w:rPr>
                <w:rFonts w:ascii="Times New Roman" w:hAnsi="Times New Roman"/>
                <w:color w:val="FF0000"/>
                <w:sz w:val="24"/>
                <w:szCs w:val="24"/>
                <w:rPrChange w:id="4" w:author="kirtsy YU" w:date="2018-12-25T01:16:00Z">
                  <w:rPr>
                    <w:rFonts w:ascii="Times New Roman" w:hAnsi="Times New Roman"/>
                    <w:sz w:val="24"/>
                    <w:szCs w:val="24"/>
                  </w:rPr>
                </w:rPrChange>
              </w:rPr>
              <w:t>B</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A</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C</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D</w:t>
            </w:r>
          </w:p>
        </w:tc>
        <w:tc>
          <w:tcPr>
            <w:tcW w:w="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H</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C</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D</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r>
    </w:tbl>
    <w:p w:rsidR="00454D66" w:rsidRDefault="00454D66">
      <w:pPr>
        <w:pStyle w:val="a5"/>
        <w:rPr>
          <w:rFonts w:hint="default"/>
          <w:sz w:val="24"/>
          <w:szCs w:val="24"/>
        </w:rPr>
      </w:pPr>
    </w:p>
    <w:p w:rsidR="00454D66" w:rsidRDefault="00454D66">
      <w:pPr>
        <w:pStyle w:val="a5"/>
        <w:ind w:left="660"/>
        <w:rPr>
          <w:rFonts w:hint="default"/>
          <w:sz w:val="24"/>
          <w:szCs w:val="24"/>
        </w:rPr>
      </w:pPr>
    </w:p>
    <w:p w:rsidR="00454D66" w:rsidRDefault="003173C9">
      <w:pPr>
        <w:pStyle w:val="a5"/>
        <w:ind w:left="660"/>
        <w:rPr>
          <w:del w:id="5" w:author="dis" w:date="2015-12-01T09:35:00Z"/>
          <w:rFonts w:hint="default"/>
          <w:sz w:val="24"/>
          <w:szCs w:val="24"/>
          <w:lang w:val="zh-TW"/>
        </w:rPr>
      </w:pPr>
      <w:del w:id="6" w:author="dis" w:date="2015-12-01T09:35:00Z">
        <w:r>
          <w:rPr>
            <w:rFonts w:ascii="宋体" w:eastAsia="宋体" w:hAnsi="宋体" w:cs="宋体"/>
            <w:sz w:val="24"/>
            <w:szCs w:val="24"/>
            <w:lang w:val="zh-TW"/>
          </w:rPr>
          <w:delText>（请将选择题答案填写到下表）</w:delText>
        </w:r>
      </w:del>
    </w:p>
    <w:p w:rsidR="00454D66" w:rsidRDefault="00454D66">
      <w:pPr>
        <w:pStyle w:val="a5"/>
        <w:ind w:left="660"/>
        <w:rPr>
          <w:rFonts w:hint="default"/>
          <w:sz w:val="24"/>
          <w:szCs w:val="24"/>
          <w:lang w:val="zh-TW"/>
        </w:rPr>
      </w:pPr>
    </w:p>
    <w:p w:rsidR="00454D66" w:rsidRDefault="003173C9">
      <w:pPr>
        <w:pStyle w:val="a5"/>
        <w:numPr>
          <w:ilvl w:val="1"/>
          <w:numId w:val="2"/>
        </w:numPr>
        <w:rPr>
          <w:rFonts w:hint="default"/>
          <w:color w:val="00B050"/>
          <w:sz w:val="24"/>
          <w:szCs w:val="24"/>
        </w:rPr>
      </w:pPr>
      <w:r>
        <w:rPr>
          <w:rFonts w:ascii="Times New Roman" w:hAnsi="Times New Roman"/>
          <w:color w:val="00B050"/>
          <w:sz w:val="24"/>
          <w:szCs w:val="24"/>
          <w:u w:color="00B050"/>
        </w:rPr>
        <w:t xml:space="preserve">The Model-View-Controller structure is a kind </w:t>
      </w:r>
      <w:proofErr w:type="gramStart"/>
      <w:r>
        <w:rPr>
          <w:rFonts w:ascii="Times New Roman" w:hAnsi="Times New Roman"/>
          <w:color w:val="00B050"/>
          <w:sz w:val="24"/>
          <w:szCs w:val="24"/>
          <w:u w:color="00B050"/>
        </w:rPr>
        <w:t>of  (</w:t>
      </w:r>
      <w:proofErr w:type="gramEnd"/>
      <w:r>
        <w:rPr>
          <w:rFonts w:ascii="Times New Roman" w:hAnsi="Times New Roman"/>
          <w:color w:val="00B050"/>
          <w:sz w:val="24"/>
          <w:szCs w:val="24"/>
          <w:u w:color="00B050"/>
        </w:rPr>
        <w:t xml:space="preserve"> ) ?</w:t>
      </w:r>
    </w:p>
    <w:p w:rsidR="00454D66" w:rsidRDefault="003173C9">
      <w:pPr>
        <w:pStyle w:val="a5"/>
        <w:numPr>
          <w:ilvl w:val="0"/>
          <w:numId w:val="4"/>
        </w:numPr>
        <w:rPr>
          <w:rFonts w:hint="default"/>
          <w:color w:val="FF0000"/>
          <w:sz w:val="24"/>
          <w:szCs w:val="24"/>
        </w:rPr>
      </w:pPr>
      <w:r>
        <w:rPr>
          <w:rFonts w:ascii="Times New Roman" w:hAnsi="Times New Roman"/>
          <w:color w:val="FF0000"/>
          <w:sz w:val="24"/>
          <w:szCs w:val="24"/>
          <w:u w:color="FF0000"/>
        </w:rPr>
        <w:t>Module structures</w:t>
      </w:r>
    </w:p>
    <w:p w:rsidR="00454D66" w:rsidRDefault="003173C9">
      <w:pPr>
        <w:pStyle w:val="a5"/>
        <w:numPr>
          <w:ilvl w:val="0"/>
          <w:numId w:val="4"/>
        </w:numPr>
        <w:rPr>
          <w:rFonts w:hint="default"/>
          <w:color w:val="00B050"/>
          <w:sz w:val="24"/>
          <w:szCs w:val="24"/>
        </w:rPr>
      </w:pPr>
      <w:r>
        <w:rPr>
          <w:rFonts w:ascii="Times New Roman" w:hAnsi="Times New Roman"/>
          <w:color w:val="00B050"/>
          <w:sz w:val="24"/>
          <w:szCs w:val="24"/>
          <w:u w:color="00B050"/>
        </w:rPr>
        <w:t>Component and Connector Structures</w:t>
      </w:r>
    </w:p>
    <w:p w:rsidR="00454D66" w:rsidRDefault="003173C9">
      <w:pPr>
        <w:pStyle w:val="a5"/>
        <w:numPr>
          <w:ilvl w:val="0"/>
          <w:numId w:val="4"/>
        </w:numPr>
        <w:rPr>
          <w:rFonts w:hint="default"/>
          <w:color w:val="00B050"/>
          <w:sz w:val="24"/>
          <w:szCs w:val="24"/>
        </w:rPr>
      </w:pPr>
      <w:r>
        <w:rPr>
          <w:rFonts w:ascii="Times New Roman" w:hAnsi="Times New Roman"/>
          <w:color w:val="00B050"/>
          <w:sz w:val="24"/>
          <w:szCs w:val="24"/>
          <w:u w:color="00B050"/>
        </w:rPr>
        <w:t>Allocation Structures</w:t>
      </w:r>
    </w:p>
    <w:p w:rsidR="00454D66" w:rsidRDefault="003173C9">
      <w:pPr>
        <w:pStyle w:val="a5"/>
        <w:numPr>
          <w:ilvl w:val="0"/>
          <w:numId w:val="4"/>
        </w:numPr>
        <w:rPr>
          <w:rFonts w:hint="default"/>
          <w:color w:val="00B050"/>
          <w:sz w:val="24"/>
          <w:szCs w:val="24"/>
        </w:rPr>
      </w:pPr>
      <w:proofErr w:type="spellStart"/>
      <w:proofErr w:type="gramStart"/>
      <w:r>
        <w:rPr>
          <w:rFonts w:ascii="Times New Roman" w:hAnsi="Times New Roman"/>
          <w:color w:val="00B050"/>
          <w:sz w:val="24"/>
          <w:szCs w:val="24"/>
          <w:u w:color="00B050"/>
        </w:rPr>
        <w:t>Non of</w:t>
      </w:r>
      <w:proofErr w:type="spellEnd"/>
      <w:proofErr w:type="gramEnd"/>
      <w:r>
        <w:rPr>
          <w:rFonts w:ascii="Times New Roman" w:hAnsi="Times New Roman"/>
          <w:color w:val="00B050"/>
          <w:sz w:val="24"/>
          <w:szCs w:val="24"/>
          <w:u w:color="00B050"/>
        </w:rPr>
        <w:t xml:space="preserve"> the above </w:t>
      </w:r>
    </w:p>
    <w:p w:rsidR="00454D66" w:rsidRDefault="00454D66">
      <w:pPr>
        <w:pStyle w:val="a5"/>
        <w:ind w:left="840"/>
        <w:rPr>
          <w:rFonts w:hint="default"/>
          <w:sz w:val="24"/>
          <w:szCs w:val="24"/>
        </w:rPr>
      </w:pPr>
    </w:p>
    <w:p w:rsidR="00454D66" w:rsidRDefault="003173C9">
      <w:pPr>
        <w:pStyle w:val="a5"/>
        <w:numPr>
          <w:ilvl w:val="1"/>
          <w:numId w:val="5"/>
        </w:numPr>
        <w:rPr>
          <w:rFonts w:hint="default"/>
          <w:color w:val="00B050"/>
          <w:sz w:val="24"/>
          <w:szCs w:val="24"/>
        </w:rPr>
      </w:pPr>
      <w:r>
        <w:rPr>
          <w:rFonts w:ascii="Times New Roman" w:hAnsi="Times New Roman"/>
          <w:color w:val="00B050"/>
          <w:sz w:val="24"/>
          <w:szCs w:val="24"/>
          <w:u w:color="00B050"/>
        </w:rPr>
        <w:t xml:space="preserve">Which of the following tactics is possible for preventing Faults </w:t>
      </w:r>
      <w:proofErr w:type="gramStart"/>
      <w:r>
        <w:rPr>
          <w:rFonts w:ascii="Times New Roman" w:hAnsi="Times New Roman"/>
          <w:color w:val="00B050"/>
          <w:sz w:val="24"/>
          <w:szCs w:val="24"/>
          <w:u w:color="00B050"/>
        </w:rPr>
        <w:t>EXCEPT ?</w:t>
      </w:r>
      <w:proofErr w:type="gramEnd"/>
    </w:p>
    <w:p w:rsidR="00454D66" w:rsidRDefault="003173C9">
      <w:pPr>
        <w:pStyle w:val="a5"/>
        <w:numPr>
          <w:ilvl w:val="0"/>
          <w:numId w:val="7"/>
        </w:numPr>
        <w:rPr>
          <w:rFonts w:hint="default"/>
          <w:color w:val="00B050"/>
          <w:sz w:val="24"/>
          <w:szCs w:val="24"/>
        </w:rPr>
      </w:pPr>
      <w:r>
        <w:rPr>
          <w:rFonts w:ascii="Times New Roman" w:hAnsi="Times New Roman"/>
          <w:color w:val="FF0000"/>
          <w:sz w:val="24"/>
          <w:szCs w:val="24"/>
          <w:u w:color="FF0000"/>
        </w:rPr>
        <w:t>Heartbeat</w:t>
      </w:r>
    </w:p>
    <w:p w:rsidR="00454D66" w:rsidRDefault="003173C9">
      <w:pPr>
        <w:pStyle w:val="a5"/>
        <w:numPr>
          <w:ilvl w:val="0"/>
          <w:numId w:val="7"/>
        </w:numPr>
        <w:rPr>
          <w:rFonts w:hint="default"/>
          <w:color w:val="00B050"/>
          <w:sz w:val="24"/>
          <w:szCs w:val="24"/>
        </w:rPr>
      </w:pPr>
      <w:r>
        <w:rPr>
          <w:rFonts w:ascii="Times New Roman" w:hAnsi="Times New Roman"/>
          <w:color w:val="00B050"/>
          <w:sz w:val="24"/>
          <w:szCs w:val="24"/>
          <w:u w:color="00B050"/>
        </w:rPr>
        <w:t>Removal from Service</w:t>
      </w:r>
    </w:p>
    <w:p w:rsidR="00454D66" w:rsidRDefault="003173C9">
      <w:pPr>
        <w:pStyle w:val="a5"/>
        <w:numPr>
          <w:ilvl w:val="0"/>
          <w:numId w:val="7"/>
        </w:numPr>
        <w:rPr>
          <w:rFonts w:hint="default"/>
          <w:color w:val="00B050"/>
          <w:sz w:val="24"/>
          <w:szCs w:val="24"/>
        </w:rPr>
      </w:pPr>
      <w:r>
        <w:rPr>
          <w:rFonts w:ascii="Times New Roman" w:hAnsi="Times New Roman"/>
          <w:color w:val="00B050"/>
          <w:sz w:val="24"/>
          <w:szCs w:val="24"/>
          <w:u w:color="00B050"/>
        </w:rPr>
        <w:t>Transactions</w:t>
      </w:r>
    </w:p>
    <w:p w:rsidR="00454D66" w:rsidRDefault="003173C9">
      <w:pPr>
        <w:pStyle w:val="a5"/>
        <w:numPr>
          <w:ilvl w:val="0"/>
          <w:numId w:val="7"/>
        </w:numPr>
        <w:rPr>
          <w:rFonts w:hint="default"/>
          <w:color w:val="00B050"/>
          <w:sz w:val="24"/>
          <w:szCs w:val="24"/>
        </w:rPr>
      </w:pPr>
      <w:r>
        <w:rPr>
          <w:rFonts w:ascii="Times New Roman" w:hAnsi="Times New Roman"/>
          <w:color w:val="00B050"/>
          <w:sz w:val="24"/>
          <w:szCs w:val="24"/>
          <w:u w:color="00B050"/>
        </w:rPr>
        <w:t>Predictive Model</w:t>
      </w:r>
    </w:p>
    <w:p w:rsidR="00454D66" w:rsidRDefault="00454D66">
      <w:pPr>
        <w:pStyle w:val="a5"/>
        <w:ind w:left="840"/>
        <w:rPr>
          <w:rFonts w:hint="default"/>
          <w:sz w:val="24"/>
          <w:szCs w:val="24"/>
        </w:rPr>
      </w:pPr>
    </w:p>
    <w:p w:rsidR="00454D66" w:rsidRDefault="003173C9">
      <w:pPr>
        <w:pStyle w:val="a5"/>
        <w:numPr>
          <w:ilvl w:val="1"/>
          <w:numId w:val="8"/>
        </w:numPr>
        <w:rPr>
          <w:rFonts w:hint="default"/>
          <w:color w:val="00B050"/>
          <w:sz w:val="24"/>
          <w:szCs w:val="24"/>
        </w:rPr>
      </w:pPr>
      <w:r>
        <w:rPr>
          <w:rFonts w:ascii="Times New Roman" w:hAnsi="Times New Roman"/>
          <w:color w:val="00B050"/>
          <w:sz w:val="24"/>
          <w:szCs w:val="24"/>
          <w:u w:color="00B050"/>
        </w:rPr>
        <w:t>Which of the following statements is true for the broker pattern EXCEPT?</w:t>
      </w:r>
    </w:p>
    <w:p w:rsidR="00454D66" w:rsidRDefault="003173C9">
      <w:pPr>
        <w:pStyle w:val="a5"/>
        <w:numPr>
          <w:ilvl w:val="0"/>
          <w:numId w:val="10"/>
        </w:numPr>
        <w:rPr>
          <w:rFonts w:hint="default"/>
          <w:color w:val="00B050"/>
          <w:sz w:val="24"/>
          <w:szCs w:val="24"/>
        </w:rPr>
      </w:pPr>
      <w:r>
        <w:rPr>
          <w:rFonts w:ascii="Times New Roman" w:hAnsi="Times New Roman"/>
          <w:color w:val="00B050"/>
          <w:sz w:val="24"/>
          <w:szCs w:val="24"/>
          <w:u w:color="00B050"/>
        </w:rPr>
        <w:t>Broker is a crucial component of service-oriented architecture in the form of ESB.</w:t>
      </w:r>
    </w:p>
    <w:p w:rsidR="00454D66" w:rsidRDefault="003173C9">
      <w:pPr>
        <w:pStyle w:val="a5"/>
        <w:numPr>
          <w:ilvl w:val="0"/>
          <w:numId w:val="10"/>
        </w:numPr>
        <w:rPr>
          <w:rFonts w:hint="default"/>
          <w:color w:val="00B050"/>
          <w:sz w:val="24"/>
          <w:szCs w:val="24"/>
        </w:rPr>
      </w:pPr>
      <w:r>
        <w:rPr>
          <w:rFonts w:ascii="Times New Roman" w:hAnsi="Times New Roman"/>
          <w:color w:val="00B050"/>
          <w:sz w:val="24"/>
          <w:szCs w:val="24"/>
          <w:u w:color="00B050"/>
        </w:rPr>
        <w:lastRenderedPageBreak/>
        <w:t>A client requesting some information from a serv</w:t>
      </w:r>
      <w:r>
        <w:rPr>
          <w:rFonts w:ascii="Times New Roman" w:hAnsi="Times New Roman"/>
          <w:color w:val="00B050"/>
          <w:sz w:val="24"/>
          <w:szCs w:val="24"/>
          <w:u w:color="00B050"/>
        </w:rPr>
        <w:t>er does not need to know the location or APIs of the server.</w:t>
      </w:r>
    </w:p>
    <w:p w:rsidR="00454D66" w:rsidRDefault="003173C9">
      <w:pPr>
        <w:pStyle w:val="a5"/>
        <w:numPr>
          <w:ilvl w:val="0"/>
          <w:numId w:val="10"/>
        </w:numPr>
        <w:rPr>
          <w:rFonts w:hint="default"/>
          <w:sz w:val="24"/>
          <w:szCs w:val="24"/>
        </w:rPr>
      </w:pPr>
      <w:r>
        <w:rPr>
          <w:rFonts w:ascii="Times New Roman" w:hAnsi="Times New Roman"/>
          <w:color w:val="FF0000"/>
          <w:sz w:val="24"/>
          <w:szCs w:val="24"/>
          <w:u w:color="FF0000"/>
        </w:rPr>
        <w:t>The direct communication between the client and the server is desirable.</w:t>
      </w:r>
    </w:p>
    <w:p w:rsidR="00454D66" w:rsidRDefault="003173C9">
      <w:pPr>
        <w:pStyle w:val="a5"/>
        <w:numPr>
          <w:ilvl w:val="0"/>
          <w:numId w:val="10"/>
        </w:numPr>
        <w:rPr>
          <w:rFonts w:hint="default"/>
          <w:color w:val="00B050"/>
          <w:sz w:val="24"/>
          <w:szCs w:val="24"/>
        </w:rPr>
      </w:pPr>
      <w:r>
        <w:rPr>
          <w:rFonts w:ascii="Times New Roman" w:hAnsi="Times New Roman"/>
          <w:color w:val="00B050"/>
          <w:sz w:val="24"/>
          <w:szCs w:val="24"/>
          <w:u w:color="00B050"/>
        </w:rPr>
        <w:t xml:space="preserve">The broker can be a single point of failure.  </w:t>
      </w:r>
    </w:p>
    <w:p w:rsidR="00454D66" w:rsidRDefault="00454D66">
      <w:pPr>
        <w:pStyle w:val="a5"/>
        <w:rPr>
          <w:rFonts w:hint="default"/>
        </w:rPr>
      </w:pPr>
    </w:p>
    <w:p w:rsidR="00454D66" w:rsidRDefault="003173C9">
      <w:pPr>
        <w:pStyle w:val="a5"/>
        <w:numPr>
          <w:ilvl w:val="1"/>
          <w:numId w:val="11"/>
        </w:numPr>
        <w:rPr>
          <w:rFonts w:hint="default"/>
          <w:color w:val="00B050"/>
          <w:sz w:val="24"/>
          <w:szCs w:val="24"/>
        </w:rPr>
      </w:pPr>
      <w:proofErr w:type="gramStart"/>
      <w:r>
        <w:rPr>
          <w:rFonts w:ascii="Times New Roman" w:hAnsi="Times New Roman"/>
          <w:color w:val="00B050"/>
          <w:sz w:val="24"/>
          <w:szCs w:val="24"/>
          <w:u w:color="00B050"/>
        </w:rPr>
        <w:t xml:space="preserve">(  </w:t>
      </w:r>
      <w:proofErr w:type="gramEnd"/>
      <w:r>
        <w:rPr>
          <w:rFonts w:ascii="Times New Roman" w:hAnsi="Times New Roman"/>
          <w:color w:val="00B050"/>
          <w:sz w:val="24"/>
          <w:szCs w:val="24"/>
          <w:u w:color="00B050"/>
        </w:rPr>
        <w:t xml:space="preserve"> ) guarantees that the sender of a message cannot later deny having sen</w:t>
      </w:r>
      <w:r>
        <w:rPr>
          <w:rFonts w:ascii="Times New Roman" w:hAnsi="Times New Roman"/>
          <w:color w:val="00B050"/>
          <w:sz w:val="24"/>
          <w:szCs w:val="24"/>
          <w:u w:color="00B050"/>
        </w:rPr>
        <w:t xml:space="preserve">t the </w:t>
      </w:r>
      <w:proofErr w:type="spellStart"/>
      <w:r>
        <w:rPr>
          <w:rFonts w:ascii="Times New Roman" w:hAnsi="Times New Roman"/>
          <w:color w:val="00B050"/>
          <w:sz w:val="24"/>
          <w:szCs w:val="24"/>
          <w:u w:color="00B050"/>
        </w:rPr>
        <w:t>message,and</w:t>
      </w:r>
      <w:proofErr w:type="spellEnd"/>
      <w:r>
        <w:rPr>
          <w:rFonts w:ascii="Times New Roman" w:hAnsi="Times New Roman"/>
          <w:color w:val="00B050"/>
          <w:sz w:val="24"/>
          <w:szCs w:val="24"/>
          <w:u w:color="00B050"/>
        </w:rPr>
        <w:t xml:space="preserve"> that the recipient cannot deny having received the message.. </w:t>
      </w:r>
    </w:p>
    <w:p w:rsidR="00454D66" w:rsidRDefault="003173C9">
      <w:pPr>
        <w:pStyle w:val="a5"/>
        <w:numPr>
          <w:ilvl w:val="0"/>
          <w:numId w:val="13"/>
        </w:numPr>
        <w:rPr>
          <w:rFonts w:hint="default"/>
          <w:color w:val="00B050"/>
          <w:sz w:val="24"/>
          <w:szCs w:val="24"/>
        </w:rPr>
      </w:pPr>
      <w:r>
        <w:rPr>
          <w:rFonts w:ascii="Times New Roman" w:hAnsi="Times New Roman"/>
          <w:color w:val="00B050"/>
          <w:sz w:val="24"/>
          <w:szCs w:val="24"/>
          <w:u w:color="00B050"/>
        </w:rPr>
        <w:t xml:space="preserve">Authentication </w:t>
      </w:r>
      <w:r>
        <w:rPr>
          <w:color w:val="00B050"/>
          <w:u w:color="00B050"/>
        </w:rPr>
        <w:tab/>
      </w:r>
    </w:p>
    <w:p w:rsidR="00454D66" w:rsidRDefault="003173C9">
      <w:pPr>
        <w:pStyle w:val="a5"/>
        <w:numPr>
          <w:ilvl w:val="0"/>
          <w:numId w:val="13"/>
        </w:numPr>
        <w:rPr>
          <w:rFonts w:hint="default"/>
          <w:color w:val="00B050"/>
          <w:sz w:val="24"/>
          <w:szCs w:val="24"/>
        </w:rPr>
      </w:pPr>
      <w:r>
        <w:rPr>
          <w:rFonts w:ascii="Times New Roman" w:hAnsi="Times New Roman"/>
          <w:color w:val="FF0000"/>
          <w:sz w:val="24"/>
          <w:szCs w:val="24"/>
          <w:u w:color="FF0000"/>
        </w:rPr>
        <w:t>Nonrepudiation</w:t>
      </w:r>
    </w:p>
    <w:p w:rsidR="00454D66" w:rsidRDefault="003173C9">
      <w:pPr>
        <w:pStyle w:val="a5"/>
        <w:numPr>
          <w:ilvl w:val="0"/>
          <w:numId w:val="13"/>
        </w:numPr>
        <w:rPr>
          <w:rFonts w:hint="default"/>
          <w:color w:val="00B050"/>
          <w:sz w:val="24"/>
          <w:szCs w:val="24"/>
        </w:rPr>
      </w:pPr>
      <w:r>
        <w:rPr>
          <w:rFonts w:ascii="Times New Roman" w:hAnsi="Times New Roman"/>
          <w:color w:val="00B050"/>
          <w:sz w:val="24"/>
          <w:szCs w:val="24"/>
          <w:u w:color="00B050"/>
        </w:rPr>
        <w:t>Authorization</w:t>
      </w:r>
    </w:p>
    <w:p w:rsidR="00454D66" w:rsidRDefault="003173C9">
      <w:pPr>
        <w:pStyle w:val="a5"/>
        <w:numPr>
          <w:ilvl w:val="0"/>
          <w:numId w:val="13"/>
        </w:numPr>
        <w:rPr>
          <w:rFonts w:hint="default"/>
          <w:sz w:val="24"/>
          <w:szCs w:val="24"/>
        </w:rPr>
      </w:pPr>
      <w:r>
        <w:rPr>
          <w:rFonts w:ascii="Times New Roman" w:hAnsi="Times New Roman"/>
          <w:color w:val="00B050"/>
          <w:sz w:val="24"/>
          <w:szCs w:val="24"/>
          <w:u w:color="00B050"/>
        </w:rPr>
        <w:t>Confidentiality</w:t>
      </w:r>
    </w:p>
    <w:p w:rsidR="00454D66" w:rsidRDefault="00454D66">
      <w:pPr>
        <w:pStyle w:val="a5"/>
        <w:ind w:left="840"/>
        <w:rPr>
          <w:rFonts w:hint="default"/>
          <w:sz w:val="24"/>
          <w:szCs w:val="24"/>
        </w:rPr>
      </w:pPr>
    </w:p>
    <w:p w:rsidR="00454D66" w:rsidRDefault="003173C9">
      <w:pPr>
        <w:pStyle w:val="a5"/>
        <w:numPr>
          <w:ilvl w:val="1"/>
          <w:numId w:val="14"/>
        </w:numPr>
        <w:rPr>
          <w:rFonts w:hint="default"/>
          <w:color w:val="00B050"/>
          <w:sz w:val="24"/>
          <w:szCs w:val="24"/>
        </w:rPr>
      </w:pPr>
      <w:r>
        <w:rPr>
          <w:rFonts w:ascii="Times New Roman" w:hAnsi="Times New Roman"/>
          <w:color w:val="00B050"/>
          <w:sz w:val="24"/>
          <w:szCs w:val="24"/>
          <w:u w:color="00B050"/>
        </w:rPr>
        <w:t xml:space="preserve">The main benefit and the major driver of Publish-Subscribe Architecture pattern is </w:t>
      </w:r>
      <w:proofErr w:type="gramStart"/>
      <w:r>
        <w:rPr>
          <w:rFonts w:ascii="Times New Roman" w:hAnsi="Times New Roman"/>
          <w:color w:val="00B050"/>
          <w:sz w:val="24"/>
          <w:szCs w:val="24"/>
          <w:u w:color="00B050"/>
        </w:rPr>
        <w:t xml:space="preserve">(  </w:t>
      </w:r>
      <w:proofErr w:type="gramEnd"/>
      <w:r>
        <w:rPr>
          <w:rFonts w:ascii="Times New Roman" w:hAnsi="Times New Roman"/>
          <w:color w:val="00B050"/>
          <w:sz w:val="24"/>
          <w:szCs w:val="24"/>
          <w:u w:color="00B050"/>
        </w:rPr>
        <w:t xml:space="preserve"> ) </w:t>
      </w:r>
    </w:p>
    <w:p w:rsidR="00454D66" w:rsidRDefault="003173C9">
      <w:pPr>
        <w:pStyle w:val="a5"/>
        <w:numPr>
          <w:ilvl w:val="0"/>
          <w:numId w:val="16"/>
        </w:numPr>
        <w:rPr>
          <w:rFonts w:hint="default"/>
          <w:color w:val="00B050"/>
          <w:sz w:val="24"/>
          <w:szCs w:val="24"/>
        </w:rPr>
      </w:pPr>
      <w:r>
        <w:rPr>
          <w:rFonts w:ascii="Times New Roman" w:hAnsi="Times New Roman"/>
          <w:color w:val="FF0000"/>
          <w:sz w:val="24"/>
          <w:szCs w:val="24"/>
          <w:u w:color="FF0000"/>
        </w:rPr>
        <w:t xml:space="preserve">Support the ability to </w:t>
      </w:r>
      <w:r>
        <w:rPr>
          <w:rFonts w:ascii="Times New Roman" w:hAnsi="Times New Roman"/>
          <w:color w:val="FF0000"/>
          <w:sz w:val="24"/>
          <w:szCs w:val="24"/>
          <w:u w:color="FF0000"/>
        </w:rPr>
        <w:t>transmit messages among the producer and the consumer.</w:t>
      </w:r>
    </w:p>
    <w:p w:rsidR="00454D66" w:rsidRDefault="003173C9">
      <w:pPr>
        <w:pStyle w:val="a5"/>
        <w:numPr>
          <w:ilvl w:val="0"/>
          <w:numId w:val="16"/>
        </w:numPr>
        <w:rPr>
          <w:rFonts w:hint="default"/>
          <w:color w:val="00B050"/>
          <w:sz w:val="24"/>
          <w:szCs w:val="24"/>
          <w:u w:color="00B050"/>
        </w:rPr>
      </w:pPr>
      <w:r>
        <w:rPr>
          <w:rFonts w:ascii="Times New Roman" w:hAnsi="Times New Roman"/>
          <w:color w:val="00B050"/>
          <w:sz w:val="24"/>
          <w:szCs w:val="24"/>
          <w:u w:color="00B050"/>
        </w:rPr>
        <w:t>Support the ability to share state for complex interactions.</w:t>
      </w:r>
    </w:p>
    <w:p w:rsidR="00454D66" w:rsidRDefault="003173C9">
      <w:pPr>
        <w:pStyle w:val="a5"/>
        <w:numPr>
          <w:ilvl w:val="0"/>
          <w:numId w:val="16"/>
        </w:numPr>
        <w:rPr>
          <w:rFonts w:hint="default"/>
          <w:color w:val="00B050"/>
          <w:sz w:val="24"/>
          <w:szCs w:val="24"/>
        </w:rPr>
      </w:pPr>
      <w:r>
        <w:rPr>
          <w:rFonts w:ascii="Times New Roman" w:hAnsi="Times New Roman"/>
          <w:color w:val="00B050"/>
          <w:sz w:val="24"/>
          <w:szCs w:val="24"/>
          <w:u w:color="00B050"/>
        </w:rPr>
        <w:t>Performance</w:t>
      </w:r>
    </w:p>
    <w:p w:rsidR="00454D66" w:rsidRDefault="003173C9">
      <w:pPr>
        <w:pStyle w:val="a5"/>
        <w:numPr>
          <w:ilvl w:val="0"/>
          <w:numId w:val="16"/>
        </w:numPr>
        <w:rPr>
          <w:rFonts w:hint="default"/>
          <w:color w:val="00B050"/>
          <w:sz w:val="24"/>
          <w:szCs w:val="24"/>
        </w:rPr>
      </w:pPr>
      <w:r>
        <w:rPr>
          <w:rFonts w:ascii="Times New Roman" w:hAnsi="Times New Roman"/>
          <w:color w:val="00B050"/>
          <w:sz w:val="24"/>
          <w:szCs w:val="24"/>
          <w:u w:color="00B050"/>
        </w:rPr>
        <w:t xml:space="preserve">scalability </w:t>
      </w:r>
    </w:p>
    <w:p w:rsidR="00454D66" w:rsidRDefault="00454D66">
      <w:pPr>
        <w:pStyle w:val="a5"/>
        <w:ind w:left="840"/>
        <w:rPr>
          <w:rFonts w:hint="default"/>
          <w:sz w:val="24"/>
          <w:szCs w:val="24"/>
        </w:rPr>
      </w:pPr>
    </w:p>
    <w:p w:rsidR="00454D66" w:rsidRDefault="003173C9">
      <w:pPr>
        <w:pStyle w:val="a5"/>
        <w:numPr>
          <w:ilvl w:val="1"/>
          <w:numId w:val="17"/>
        </w:numPr>
        <w:rPr>
          <w:rFonts w:hint="default"/>
          <w:color w:val="00B050"/>
          <w:sz w:val="24"/>
          <w:szCs w:val="24"/>
        </w:rPr>
      </w:pPr>
      <w:r>
        <w:rPr>
          <w:rFonts w:ascii="Times New Roman" w:hAnsi="Times New Roman"/>
          <w:color w:val="00B050"/>
          <w:sz w:val="24"/>
          <w:szCs w:val="24"/>
          <w:u w:color="00B050"/>
        </w:rPr>
        <w:t xml:space="preserve">When a company designs the architecture for the embed software system of the garage door opener, </w:t>
      </w:r>
      <w:proofErr w:type="gramStart"/>
      <w:r>
        <w:rPr>
          <w:rFonts w:ascii="Times New Roman" w:hAnsi="Times New Roman"/>
          <w:color w:val="00B050"/>
          <w:sz w:val="24"/>
          <w:szCs w:val="24"/>
          <w:u w:color="00B050"/>
        </w:rPr>
        <w:t>One</w:t>
      </w:r>
      <w:proofErr w:type="gramEnd"/>
      <w:r>
        <w:rPr>
          <w:rFonts w:ascii="Times New Roman" w:hAnsi="Times New Roman"/>
          <w:color w:val="00B050"/>
          <w:sz w:val="24"/>
          <w:szCs w:val="24"/>
          <w:u w:color="00B050"/>
        </w:rPr>
        <w:t xml:space="preserve"> of the scenar</w:t>
      </w:r>
      <w:r>
        <w:rPr>
          <w:rFonts w:ascii="Times New Roman" w:hAnsi="Times New Roman"/>
          <w:color w:val="00B050"/>
          <w:sz w:val="24"/>
          <w:szCs w:val="24"/>
          <w:u w:color="00B050"/>
        </w:rPr>
        <w:t xml:space="preserve">io is that </w:t>
      </w:r>
      <w:r>
        <w:rPr>
          <w:rFonts w:ascii="Times New Roman" w:hAnsi="Times New Roman" w:hint="default"/>
          <w:color w:val="00B050"/>
          <w:sz w:val="24"/>
          <w:szCs w:val="24"/>
          <w:u w:color="00B050"/>
        </w:rPr>
        <w:t>“</w:t>
      </w:r>
      <w:r>
        <w:rPr>
          <w:rFonts w:ascii="Times New Roman" w:hAnsi="Times New Roman"/>
          <w:color w:val="00B050"/>
          <w:sz w:val="24"/>
          <w:szCs w:val="24"/>
          <w:u w:color="00B050"/>
        </w:rPr>
        <w:t>The garage door opener should be accessible for remote diagnosis</w:t>
      </w:r>
      <w:r>
        <w:rPr>
          <w:rFonts w:ascii="Times New Roman" w:hAnsi="Times New Roman" w:hint="default"/>
          <w:color w:val="00B050"/>
          <w:sz w:val="24"/>
          <w:szCs w:val="24"/>
          <w:u w:color="00B050"/>
        </w:rPr>
        <w:t>”</w:t>
      </w:r>
      <w:r>
        <w:rPr>
          <w:rFonts w:ascii="Times New Roman" w:hAnsi="Times New Roman"/>
          <w:color w:val="00B050"/>
          <w:sz w:val="24"/>
          <w:szCs w:val="24"/>
          <w:u w:color="00B050"/>
        </w:rPr>
        <w:t xml:space="preserve">. The scenario is relative to the quality attribute of </w:t>
      </w:r>
      <w:proofErr w:type="gramStart"/>
      <w:r>
        <w:rPr>
          <w:rFonts w:ascii="Times New Roman" w:hAnsi="Times New Roman"/>
          <w:color w:val="00B050"/>
          <w:sz w:val="24"/>
          <w:szCs w:val="24"/>
          <w:u w:color="00B050"/>
        </w:rPr>
        <w:t xml:space="preserve">(  </w:t>
      </w:r>
      <w:proofErr w:type="gramEnd"/>
      <w:r>
        <w:rPr>
          <w:rFonts w:ascii="Times New Roman" w:hAnsi="Times New Roman"/>
          <w:color w:val="00B050"/>
          <w:sz w:val="24"/>
          <w:szCs w:val="24"/>
          <w:u w:color="00B050"/>
        </w:rPr>
        <w:t xml:space="preserve"> ).</w:t>
      </w:r>
    </w:p>
    <w:p w:rsidR="00454D66" w:rsidRDefault="003173C9">
      <w:pPr>
        <w:pStyle w:val="a5"/>
        <w:ind w:left="420" w:firstLine="420"/>
        <w:rPr>
          <w:rFonts w:hint="default"/>
          <w:color w:val="00B050"/>
          <w:sz w:val="24"/>
          <w:szCs w:val="24"/>
          <w:u w:color="00B050"/>
        </w:rPr>
      </w:pPr>
      <w:r>
        <w:rPr>
          <w:rFonts w:ascii="Times New Roman" w:hAnsi="Times New Roman"/>
          <w:color w:val="00B050"/>
          <w:sz w:val="24"/>
          <w:szCs w:val="24"/>
          <w:u w:color="00B050"/>
        </w:rPr>
        <w:t xml:space="preserve">A. </w:t>
      </w:r>
      <w:proofErr w:type="gramStart"/>
      <w:r>
        <w:rPr>
          <w:rFonts w:ascii="Times New Roman" w:hAnsi="Times New Roman"/>
          <w:color w:val="00B050"/>
          <w:sz w:val="24"/>
          <w:szCs w:val="24"/>
          <w:u w:color="00B050"/>
        </w:rPr>
        <w:t>Usability  B.</w:t>
      </w:r>
      <w:proofErr w:type="gramEnd"/>
      <w:r>
        <w:rPr>
          <w:rFonts w:ascii="Times New Roman" w:hAnsi="Times New Roman"/>
          <w:color w:val="00B050"/>
          <w:sz w:val="24"/>
          <w:szCs w:val="24"/>
          <w:u w:color="00B050"/>
        </w:rPr>
        <w:t xml:space="preserve"> Security  C. </w:t>
      </w:r>
      <w:r>
        <w:rPr>
          <w:rFonts w:ascii="Times New Roman" w:hAnsi="Times New Roman"/>
          <w:color w:val="FF0000"/>
          <w:sz w:val="24"/>
          <w:szCs w:val="24"/>
          <w:u w:color="FF0000"/>
        </w:rPr>
        <w:t xml:space="preserve">Testability </w:t>
      </w:r>
      <w:r>
        <w:rPr>
          <w:rFonts w:ascii="Times New Roman" w:hAnsi="Times New Roman"/>
          <w:color w:val="00B050"/>
          <w:sz w:val="24"/>
          <w:szCs w:val="24"/>
          <w:u w:color="00B050"/>
        </w:rPr>
        <w:t>D. Modifiability</w:t>
      </w:r>
    </w:p>
    <w:p w:rsidR="00454D66" w:rsidRDefault="003173C9">
      <w:pPr>
        <w:pStyle w:val="a5"/>
        <w:ind w:left="840"/>
        <w:rPr>
          <w:rFonts w:hint="default"/>
          <w:sz w:val="24"/>
          <w:szCs w:val="24"/>
        </w:rPr>
      </w:pPr>
      <w:r>
        <w:rPr>
          <w:rFonts w:ascii="Times New Roman" w:hAnsi="Times New Roman"/>
          <w:sz w:val="24"/>
          <w:szCs w:val="24"/>
        </w:rPr>
        <w:t xml:space="preserve"> </w:t>
      </w:r>
    </w:p>
    <w:p w:rsidR="00454D66" w:rsidRDefault="00454D66">
      <w:pPr>
        <w:pStyle w:val="a5"/>
        <w:ind w:left="840"/>
        <w:rPr>
          <w:rFonts w:hint="default"/>
          <w:sz w:val="24"/>
          <w:szCs w:val="24"/>
        </w:rPr>
      </w:pPr>
    </w:p>
    <w:p w:rsidR="00454D66" w:rsidRDefault="003173C9">
      <w:pPr>
        <w:pStyle w:val="a5"/>
        <w:numPr>
          <w:ilvl w:val="1"/>
          <w:numId w:val="18"/>
        </w:numPr>
        <w:rPr>
          <w:rFonts w:hint="default"/>
          <w:color w:val="00B050"/>
          <w:sz w:val="24"/>
          <w:szCs w:val="24"/>
        </w:rPr>
      </w:pPr>
      <w:r>
        <w:rPr>
          <w:rFonts w:ascii="Times New Roman" w:hAnsi="Times New Roman"/>
          <w:color w:val="00B050"/>
          <w:sz w:val="24"/>
          <w:szCs w:val="24"/>
          <w:u w:color="00B050"/>
        </w:rPr>
        <w:t xml:space="preserve">According to the Up-front design work and Rework synthesized model of Boehm and Turner, for the 100 KSLOC project, the sweet spot is at around </w:t>
      </w:r>
      <w:proofErr w:type="gramStart"/>
      <w:r>
        <w:rPr>
          <w:rFonts w:ascii="Times New Roman" w:hAnsi="Times New Roman"/>
          <w:color w:val="00B050"/>
          <w:sz w:val="24"/>
          <w:szCs w:val="24"/>
          <w:u w:color="00B050"/>
        </w:rPr>
        <w:t xml:space="preserve">(  </w:t>
      </w:r>
      <w:proofErr w:type="gramEnd"/>
      <w:r>
        <w:rPr>
          <w:rFonts w:ascii="Times New Roman" w:hAnsi="Times New Roman"/>
          <w:color w:val="00B050"/>
          <w:sz w:val="24"/>
          <w:szCs w:val="24"/>
          <w:u w:color="00B050"/>
        </w:rPr>
        <w:t xml:space="preserve"> )  percent of the project schedule. </w:t>
      </w:r>
    </w:p>
    <w:p w:rsidR="00454D66" w:rsidRDefault="003173C9">
      <w:pPr>
        <w:pStyle w:val="a5"/>
        <w:numPr>
          <w:ilvl w:val="0"/>
          <w:numId w:val="20"/>
        </w:numPr>
        <w:rPr>
          <w:rFonts w:hint="default"/>
          <w:color w:val="00B050"/>
          <w:sz w:val="24"/>
          <w:szCs w:val="24"/>
        </w:rPr>
      </w:pPr>
      <w:r>
        <w:rPr>
          <w:rFonts w:ascii="Times New Roman" w:hAnsi="Times New Roman"/>
          <w:color w:val="00B050"/>
          <w:sz w:val="24"/>
          <w:szCs w:val="24"/>
          <w:u w:color="00B050"/>
        </w:rPr>
        <w:t xml:space="preserve">50% </w:t>
      </w:r>
    </w:p>
    <w:p w:rsidR="00454D66" w:rsidRDefault="003173C9">
      <w:pPr>
        <w:pStyle w:val="a5"/>
        <w:numPr>
          <w:ilvl w:val="0"/>
          <w:numId w:val="20"/>
        </w:numPr>
        <w:rPr>
          <w:rFonts w:hint="default"/>
          <w:color w:val="00B050"/>
          <w:sz w:val="24"/>
          <w:szCs w:val="24"/>
          <w:u w:color="00B050"/>
        </w:rPr>
      </w:pPr>
      <w:r>
        <w:rPr>
          <w:rFonts w:ascii="Times New Roman" w:hAnsi="Times New Roman"/>
          <w:color w:val="00B050"/>
          <w:sz w:val="24"/>
          <w:szCs w:val="24"/>
          <w:u w:color="00B050"/>
        </w:rPr>
        <w:t>40%</w:t>
      </w:r>
    </w:p>
    <w:p w:rsidR="00454D66" w:rsidRDefault="003173C9">
      <w:pPr>
        <w:pStyle w:val="a5"/>
        <w:numPr>
          <w:ilvl w:val="0"/>
          <w:numId w:val="20"/>
        </w:numPr>
        <w:rPr>
          <w:rFonts w:hint="default"/>
          <w:color w:val="00B050"/>
          <w:sz w:val="24"/>
          <w:szCs w:val="24"/>
        </w:rPr>
      </w:pPr>
      <w:r>
        <w:rPr>
          <w:rFonts w:ascii="Times New Roman" w:hAnsi="Times New Roman"/>
          <w:color w:val="00B050"/>
          <w:sz w:val="24"/>
          <w:szCs w:val="24"/>
          <w:u w:color="00B050"/>
        </w:rPr>
        <w:t>60%</w:t>
      </w:r>
    </w:p>
    <w:p w:rsidR="00454D66" w:rsidRDefault="003173C9">
      <w:pPr>
        <w:pStyle w:val="a5"/>
        <w:numPr>
          <w:ilvl w:val="0"/>
          <w:numId w:val="20"/>
        </w:numPr>
        <w:rPr>
          <w:rFonts w:hint="default"/>
          <w:sz w:val="24"/>
          <w:szCs w:val="24"/>
        </w:rPr>
      </w:pPr>
      <w:r>
        <w:rPr>
          <w:rFonts w:ascii="Times New Roman" w:hAnsi="Times New Roman"/>
          <w:color w:val="FF0000"/>
          <w:sz w:val="24"/>
          <w:szCs w:val="24"/>
          <w:u w:color="FF0000"/>
        </w:rPr>
        <w:t>20%</w:t>
      </w:r>
    </w:p>
    <w:p w:rsidR="00454D66" w:rsidRDefault="00454D66">
      <w:pPr>
        <w:pStyle w:val="a5"/>
        <w:ind w:left="840"/>
        <w:rPr>
          <w:rFonts w:hint="default"/>
          <w:sz w:val="24"/>
          <w:szCs w:val="24"/>
        </w:rPr>
      </w:pPr>
    </w:p>
    <w:p w:rsidR="00454D66" w:rsidRDefault="003173C9">
      <w:pPr>
        <w:pStyle w:val="a5"/>
        <w:numPr>
          <w:ilvl w:val="1"/>
          <w:numId w:val="21"/>
        </w:numPr>
        <w:rPr>
          <w:rFonts w:hint="default"/>
          <w:sz w:val="24"/>
          <w:szCs w:val="24"/>
        </w:rPr>
      </w:pPr>
      <w:r>
        <w:rPr>
          <w:rFonts w:ascii="Times New Roman" w:hAnsi="Times New Roman"/>
          <w:sz w:val="24"/>
          <w:szCs w:val="24"/>
        </w:rPr>
        <w:t xml:space="preserve">Maintain Audit Trail is an architecture tactic for </w:t>
      </w:r>
    </w:p>
    <w:p w:rsidR="00454D66" w:rsidRDefault="003173C9">
      <w:pPr>
        <w:pStyle w:val="a5"/>
        <w:numPr>
          <w:ilvl w:val="0"/>
          <w:numId w:val="22"/>
        </w:numPr>
        <w:rPr>
          <w:rFonts w:hint="default"/>
          <w:sz w:val="24"/>
          <w:szCs w:val="24"/>
        </w:rPr>
      </w:pPr>
      <w:r>
        <w:rPr>
          <w:rFonts w:ascii="Times New Roman" w:hAnsi="Times New Roman"/>
          <w:sz w:val="24"/>
          <w:szCs w:val="24"/>
        </w:rPr>
        <w:t>Te</w:t>
      </w:r>
      <w:r>
        <w:rPr>
          <w:rFonts w:ascii="Times New Roman" w:hAnsi="Times New Roman"/>
          <w:sz w:val="24"/>
          <w:szCs w:val="24"/>
        </w:rPr>
        <w:t>stability</w:t>
      </w:r>
    </w:p>
    <w:p w:rsidR="00454D66" w:rsidRDefault="003173C9">
      <w:pPr>
        <w:pStyle w:val="a5"/>
        <w:numPr>
          <w:ilvl w:val="0"/>
          <w:numId w:val="16"/>
        </w:numPr>
        <w:rPr>
          <w:rFonts w:hint="default"/>
          <w:sz w:val="24"/>
          <w:szCs w:val="24"/>
        </w:rPr>
      </w:pPr>
      <w:r>
        <w:rPr>
          <w:rFonts w:ascii="Times New Roman" w:hAnsi="Times New Roman"/>
          <w:sz w:val="24"/>
          <w:szCs w:val="24"/>
        </w:rPr>
        <w:t>Availability</w:t>
      </w:r>
    </w:p>
    <w:p w:rsidR="00454D66" w:rsidRDefault="003173C9">
      <w:pPr>
        <w:pStyle w:val="a5"/>
        <w:numPr>
          <w:ilvl w:val="0"/>
          <w:numId w:val="16"/>
        </w:numPr>
        <w:rPr>
          <w:rFonts w:hint="default"/>
          <w:sz w:val="24"/>
          <w:szCs w:val="24"/>
        </w:rPr>
      </w:pPr>
      <w:r>
        <w:rPr>
          <w:rFonts w:ascii="Times New Roman" w:hAnsi="Times New Roman"/>
          <w:sz w:val="24"/>
          <w:szCs w:val="24"/>
        </w:rPr>
        <w:t>Performance</w:t>
      </w:r>
    </w:p>
    <w:p w:rsidR="00454D66" w:rsidRDefault="003173C9">
      <w:pPr>
        <w:pStyle w:val="a5"/>
        <w:numPr>
          <w:ilvl w:val="0"/>
          <w:numId w:val="16"/>
        </w:numPr>
        <w:rPr>
          <w:rFonts w:hint="default"/>
          <w:sz w:val="24"/>
          <w:szCs w:val="24"/>
        </w:rPr>
      </w:pPr>
      <w:r>
        <w:rPr>
          <w:rFonts w:ascii="Times New Roman" w:hAnsi="Times New Roman"/>
          <w:color w:val="FF0000"/>
          <w:sz w:val="24"/>
          <w:szCs w:val="24"/>
          <w:u w:color="FF0000"/>
        </w:rPr>
        <w:t>Security</w:t>
      </w:r>
    </w:p>
    <w:p w:rsidR="00454D66" w:rsidRDefault="00454D66">
      <w:pPr>
        <w:pStyle w:val="a5"/>
        <w:ind w:left="420"/>
        <w:rPr>
          <w:rFonts w:hint="default"/>
          <w:sz w:val="24"/>
          <w:szCs w:val="24"/>
        </w:rPr>
      </w:pPr>
      <w:bookmarkStart w:id="7" w:name="OLE_LINK3"/>
      <w:bookmarkEnd w:id="7"/>
    </w:p>
    <w:p w:rsidR="00454D66" w:rsidRDefault="003173C9">
      <w:pPr>
        <w:pStyle w:val="a5"/>
        <w:numPr>
          <w:ilvl w:val="1"/>
          <w:numId w:val="21"/>
        </w:numPr>
        <w:rPr>
          <w:rFonts w:hint="default"/>
          <w:color w:val="00B050"/>
          <w:sz w:val="24"/>
          <w:szCs w:val="24"/>
        </w:rPr>
      </w:pPr>
      <w:r>
        <w:rPr>
          <w:rFonts w:ascii="Times New Roman" w:hAnsi="Times New Roman"/>
          <w:color w:val="00B050"/>
          <w:sz w:val="24"/>
          <w:szCs w:val="24"/>
          <w:u w:color="00B050"/>
        </w:rPr>
        <w:t xml:space="preserve">Which of the following statements is NOT true for the </w:t>
      </w:r>
      <w:proofErr w:type="spellStart"/>
      <w:r>
        <w:rPr>
          <w:rFonts w:ascii="Times New Roman" w:hAnsi="Times New Roman"/>
          <w:color w:val="00B050"/>
          <w:sz w:val="24"/>
          <w:szCs w:val="24"/>
          <w:u w:color="00B050"/>
        </w:rPr>
        <w:t>the</w:t>
      </w:r>
      <w:proofErr w:type="spellEnd"/>
      <w:r>
        <w:rPr>
          <w:rFonts w:ascii="Times New Roman" w:hAnsi="Times New Roman"/>
          <w:color w:val="00B050"/>
          <w:sz w:val="24"/>
          <w:szCs w:val="24"/>
          <w:u w:color="00B050"/>
        </w:rPr>
        <w:t xml:space="preserve"> Utility Tree?</w:t>
      </w:r>
    </w:p>
    <w:p w:rsidR="00454D66" w:rsidRDefault="003173C9">
      <w:pPr>
        <w:pStyle w:val="a5"/>
        <w:numPr>
          <w:ilvl w:val="0"/>
          <w:numId w:val="24"/>
        </w:numPr>
        <w:rPr>
          <w:rFonts w:hint="default"/>
          <w:color w:val="00B050"/>
          <w:sz w:val="24"/>
          <w:szCs w:val="24"/>
        </w:rPr>
      </w:pPr>
      <w:r>
        <w:rPr>
          <w:rFonts w:ascii="Times New Roman" w:hAnsi="Times New Roman"/>
          <w:color w:val="00B050"/>
          <w:sz w:val="24"/>
          <w:szCs w:val="24"/>
          <w:u w:color="00B050"/>
        </w:rPr>
        <w:t xml:space="preserve">Utility Tree is a tool to identify and prioritize the ASRs.  </w:t>
      </w:r>
    </w:p>
    <w:p w:rsidR="00454D66" w:rsidRDefault="003173C9">
      <w:pPr>
        <w:pStyle w:val="a5"/>
        <w:numPr>
          <w:ilvl w:val="0"/>
          <w:numId w:val="24"/>
        </w:numPr>
        <w:rPr>
          <w:rFonts w:hint="default"/>
          <w:color w:val="00B050"/>
          <w:sz w:val="24"/>
          <w:szCs w:val="24"/>
        </w:rPr>
      </w:pPr>
      <w:r>
        <w:rPr>
          <w:rFonts w:ascii="Times New Roman" w:hAnsi="Times New Roman"/>
          <w:color w:val="00B050"/>
          <w:sz w:val="24"/>
          <w:szCs w:val="24"/>
          <w:u w:color="00B050"/>
        </w:rPr>
        <w:t xml:space="preserve">ASRs that rate a (H, H) rating are the ones that deserve more attention than </w:t>
      </w:r>
      <w:r>
        <w:rPr>
          <w:rFonts w:ascii="Times New Roman" w:hAnsi="Times New Roman"/>
          <w:color w:val="00B050"/>
          <w:sz w:val="24"/>
          <w:szCs w:val="24"/>
          <w:u w:color="00B050"/>
        </w:rPr>
        <w:t>the ASRs that rate a (L, L) rating.</w:t>
      </w:r>
    </w:p>
    <w:p w:rsidR="00454D66" w:rsidRDefault="003173C9">
      <w:pPr>
        <w:pStyle w:val="a5"/>
        <w:numPr>
          <w:ilvl w:val="0"/>
          <w:numId w:val="24"/>
        </w:numPr>
        <w:rPr>
          <w:rFonts w:hint="default"/>
          <w:color w:val="FF0000"/>
          <w:sz w:val="24"/>
          <w:szCs w:val="24"/>
        </w:rPr>
      </w:pPr>
      <w:r>
        <w:rPr>
          <w:rFonts w:ascii="Times New Roman" w:hAnsi="Times New Roman"/>
          <w:color w:val="FF0000"/>
          <w:sz w:val="24"/>
          <w:szCs w:val="24"/>
          <w:u w:color="FF0000"/>
        </w:rPr>
        <w:t>One ASR expresses one quality attribute and so should not appear in more than one place in the tree.</w:t>
      </w:r>
    </w:p>
    <w:p w:rsidR="00454D66" w:rsidRDefault="003173C9">
      <w:pPr>
        <w:pStyle w:val="a5"/>
        <w:numPr>
          <w:ilvl w:val="0"/>
          <w:numId w:val="24"/>
        </w:numPr>
        <w:rPr>
          <w:rFonts w:hint="default"/>
          <w:color w:val="00B050"/>
          <w:sz w:val="24"/>
          <w:szCs w:val="24"/>
        </w:rPr>
      </w:pPr>
      <w:r>
        <w:rPr>
          <w:rFonts w:ascii="Times New Roman" w:hAnsi="Times New Roman"/>
          <w:color w:val="00B050"/>
          <w:sz w:val="24"/>
          <w:szCs w:val="24"/>
          <w:u w:color="00B050"/>
        </w:rPr>
        <w:t>ASRs are usually expressed as quality attribute scenarios.</w:t>
      </w:r>
    </w:p>
    <w:p w:rsidR="00454D66" w:rsidRDefault="00454D66">
      <w:pPr>
        <w:pStyle w:val="a5"/>
        <w:ind w:left="840"/>
        <w:rPr>
          <w:rFonts w:hint="default"/>
        </w:rPr>
      </w:pPr>
    </w:p>
    <w:p w:rsidR="00454D66" w:rsidRDefault="003173C9">
      <w:pPr>
        <w:pStyle w:val="a5"/>
        <w:numPr>
          <w:ilvl w:val="1"/>
          <w:numId w:val="25"/>
        </w:numPr>
        <w:rPr>
          <w:rFonts w:hint="default"/>
          <w:color w:val="00B050"/>
          <w:sz w:val="24"/>
          <w:szCs w:val="24"/>
        </w:rPr>
      </w:pPr>
      <w:r>
        <w:rPr>
          <w:rFonts w:ascii="Times New Roman" w:hAnsi="Times New Roman"/>
          <w:color w:val="00B050"/>
          <w:sz w:val="24"/>
          <w:szCs w:val="24"/>
          <w:u w:color="00B050"/>
        </w:rPr>
        <w:t xml:space="preserve">Which of the following statements is NOT true for the </w:t>
      </w:r>
      <w:proofErr w:type="spellStart"/>
      <w:r>
        <w:rPr>
          <w:rFonts w:ascii="Times New Roman" w:hAnsi="Times New Roman"/>
          <w:color w:val="00B050"/>
          <w:sz w:val="24"/>
          <w:szCs w:val="24"/>
          <w:u w:color="00B050"/>
        </w:rPr>
        <w:t>the</w:t>
      </w:r>
      <w:proofErr w:type="spellEnd"/>
      <w:r>
        <w:rPr>
          <w:rFonts w:ascii="Times New Roman" w:hAnsi="Times New Roman"/>
          <w:color w:val="00B050"/>
          <w:sz w:val="24"/>
          <w:szCs w:val="24"/>
          <w:u w:color="00B050"/>
        </w:rPr>
        <w:t xml:space="preserve"> S</w:t>
      </w:r>
      <w:r>
        <w:rPr>
          <w:rFonts w:ascii="Times New Roman" w:hAnsi="Times New Roman"/>
          <w:color w:val="00B050"/>
          <w:sz w:val="24"/>
          <w:szCs w:val="24"/>
          <w:u w:color="00B050"/>
        </w:rPr>
        <w:t>OA pattern?</w:t>
      </w:r>
    </w:p>
    <w:p w:rsidR="00454D66" w:rsidRDefault="003173C9">
      <w:pPr>
        <w:pStyle w:val="a5"/>
        <w:numPr>
          <w:ilvl w:val="0"/>
          <w:numId w:val="27"/>
        </w:numPr>
        <w:rPr>
          <w:rFonts w:hint="default"/>
          <w:color w:val="00B050"/>
          <w:sz w:val="24"/>
          <w:szCs w:val="24"/>
        </w:rPr>
      </w:pPr>
      <w:bookmarkStart w:id="8" w:name="OLE_LINK1"/>
      <w:r>
        <w:rPr>
          <w:rFonts w:ascii="Times New Roman" w:hAnsi="Times New Roman"/>
          <w:color w:val="00B050"/>
          <w:sz w:val="24"/>
          <w:szCs w:val="24"/>
          <w:u w:color="00B050"/>
        </w:rPr>
        <w:t>T</w:t>
      </w:r>
      <w:bookmarkStart w:id="9" w:name="OLE_LINK2"/>
      <w:bookmarkEnd w:id="8"/>
      <w:r>
        <w:rPr>
          <w:rFonts w:ascii="Times New Roman" w:hAnsi="Times New Roman"/>
          <w:color w:val="00B050"/>
          <w:sz w:val="24"/>
          <w:szCs w:val="24"/>
          <w:u w:color="00B050"/>
        </w:rPr>
        <w:t xml:space="preserve">he basic types of connectors used in SOA are SOAP and REST. </w:t>
      </w:r>
    </w:p>
    <w:p w:rsidR="00454D66" w:rsidRDefault="003173C9">
      <w:pPr>
        <w:pStyle w:val="a5"/>
        <w:numPr>
          <w:ilvl w:val="0"/>
          <w:numId w:val="27"/>
        </w:numPr>
        <w:rPr>
          <w:rFonts w:hint="default"/>
          <w:color w:val="00B050"/>
          <w:sz w:val="24"/>
          <w:szCs w:val="24"/>
        </w:rPr>
      </w:pPr>
      <w:r>
        <w:rPr>
          <w:rFonts w:ascii="Times New Roman" w:hAnsi="Times New Roman"/>
          <w:color w:val="00B050"/>
          <w:sz w:val="24"/>
          <w:szCs w:val="24"/>
          <w:u w:color="00B050"/>
        </w:rPr>
        <w:t xml:space="preserve">ESB is a component of the SOA, in which service invocation can be </w:t>
      </w:r>
      <w:proofErr w:type="gramStart"/>
      <w:r>
        <w:rPr>
          <w:rFonts w:ascii="Times New Roman" w:hAnsi="Times New Roman"/>
          <w:color w:val="00B050"/>
          <w:sz w:val="24"/>
          <w:szCs w:val="24"/>
          <w:u w:color="00B050"/>
        </w:rPr>
        <w:t>mediated..</w:t>
      </w:r>
      <w:proofErr w:type="gramEnd"/>
      <w:r>
        <w:rPr>
          <w:rFonts w:ascii="Times New Roman" w:hAnsi="Times New Roman"/>
          <w:color w:val="00B050"/>
          <w:sz w:val="24"/>
          <w:szCs w:val="24"/>
          <w:u w:color="00B050"/>
        </w:rPr>
        <w:t xml:space="preserve">  </w:t>
      </w:r>
    </w:p>
    <w:p w:rsidR="00454D66" w:rsidRDefault="003173C9">
      <w:pPr>
        <w:pStyle w:val="a5"/>
        <w:numPr>
          <w:ilvl w:val="0"/>
          <w:numId w:val="27"/>
        </w:numPr>
        <w:rPr>
          <w:rFonts w:hint="default"/>
          <w:color w:val="00B050"/>
          <w:sz w:val="24"/>
          <w:szCs w:val="24"/>
        </w:rPr>
      </w:pPr>
      <w:r>
        <w:rPr>
          <w:rFonts w:ascii="Times New Roman" w:hAnsi="Times New Roman"/>
          <w:color w:val="00B050"/>
          <w:sz w:val="24"/>
          <w:szCs w:val="24"/>
          <w:u w:color="00B050"/>
        </w:rPr>
        <w:t>Service providers may also be service consumers.</w:t>
      </w:r>
    </w:p>
    <w:p w:rsidR="00454D66" w:rsidRDefault="003173C9">
      <w:pPr>
        <w:pStyle w:val="a5"/>
        <w:numPr>
          <w:ilvl w:val="0"/>
          <w:numId w:val="27"/>
        </w:numPr>
        <w:rPr>
          <w:rFonts w:hint="default"/>
          <w:color w:val="FF0000"/>
          <w:sz w:val="24"/>
          <w:szCs w:val="24"/>
        </w:rPr>
      </w:pPr>
      <w:r>
        <w:rPr>
          <w:rFonts w:ascii="Times New Roman" w:hAnsi="Times New Roman"/>
          <w:color w:val="FF0000"/>
          <w:sz w:val="24"/>
          <w:szCs w:val="24"/>
          <w:u w:color="FF0000"/>
        </w:rPr>
        <w:t xml:space="preserve">Service consumers are connected to service providers without any intermediary components. </w:t>
      </w:r>
      <w:bookmarkEnd w:id="9"/>
    </w:p>
    <w:p w:rsidR="00454D66" w:rsidRDefault="00454D66">
      <w:pPr>
        <w:pStyle w:val="a5"/>
        <w:rPr>
          <w:rFonts w:hint="default"/>
          <w:sz w:val="24"/>
          <w:szCs w:val="24"/>
        </w:rPr>
      </w:pPr>
    </w:p>
    <w:p w:rsidR="00454D66" w:rsidRDefault="003173C9">
      <w:pPr>
        <w:pStyle w:val="a5"/>
        <w:numPr>
          <w:ilvl w:val="0"/>
          <w:numId w:val="28"/>
        </w:numPr>
        <w:rPr>
          <w:rFonts w:hint="default"/>
          <w:sz w:val="24"/>
          <w:szCs w:val="24"/>
          <w:lang w:val="zh-TW" w:eastAsia="zh-CN"/>
        </w:rPr>
      </w:pPr>
      <w:r>
        <w:rPr>
          <w:rFonts w:ascii="宋体" w:eastAsia="宋体" w:hAnsi="宋体" w:cs="宋体"/>
          <w:sz w:val="24"/>
          <w:szCs w:val="24"/>
          <w:lang w:val="zh-TW" w:eastAsia="zh-CN"/>
        </w:rPr>
        <w:t>简答题</w:t>
      </w:r>
      <w:r>
        <w:rPr>
          <w:rFonts w:ascii="Times New Roman" w:hAnsi="Times New Roman"/>
          <w:sz w:val="24"/>
          <w:szCs w:val="24"/>
          <w:lang w:eastAsia="zh-CN"/>
        </w:rPr>
        <w:t>(</w:t>
      </w:r>
      <w:r>
        <w:rPr>
          <w:rFonts w:ascii="宋体" w:eastAsia="宋体" w:hAnsi="宋体" w:cs="宋体"/>
          <w:sz w:val="24"/>
          <w:szCs w:val="24"/>
          <w:lang w:val="zh-TW" w:eastAsia="zh-CN"/>
        </w:rPr>
        <w:t>共</w:t>
      </w:r>
      <w:r>
        <w:rPr>
          <w:rFonts w:ascii="Times New Roman" w:hAnsi="Times New Roman"/>
          <w:sz w:val="24"/>
          <w:szCs w:val="24"/>
          <w:lang w:eastAsia="zh-CN"/>
        </w:rPr>
        <w:t>30</w:t>
      </w:r>
      <w:r>
        <w:rPr>
          <w:rFonts w:ascii="宋体" w:eastAsia="宋体" w:hAnsi="宋体" w:cs="宋体"/>
          <w:sz w:val="24"/>
          <w:szCs w:val="24"/>
          <w:lang w:val="zh-TW" w:eastAsia="zh-CN"/>
        </w:rPr>
        <w:t>分，每题</w:t>
      </w:r>
      <w:r>
        <w:rPr>
          <w:rFonts w:ascii="Times New Roman" w:hAnsi="Times New Roman"/>
          <w:sz w:val="24"/>
          <w:szCs w:val="24"/>
          <w:lang w:eastAsia="zh-CN"/>
        </w:rPr>
        <w:t>6</w:t>
      </w:r>
      <w:r>
        <w:rPr>
          <w:rFonts w:ascii="宋体" w:eastAsia="宋体" w:hAnsi="宋体" w:cs="宋体"/>
          <w:sz w:val="24"/>
          <w:szCs w:val="24"/>
          <w:lang w:val="zh-TW" w:eastAsia="zh-CN"/>
        </w:rPr>
        <w:t>分，共</w:t>
      </w:r>
      <w:r>
        <w:rPr>
          <w:rFonts w:ascii="Times New Roman" w:hAnsi="Times New Roman"/>
          <w:sz w:val="24"/>
          <w:szCs w:val="24"/>
          <w:lang w:eastAsia="zh-CN"/>
        </w:rPr>
        <w:t>5</w:t>
      </w:r>
      <w:r>
        <w:rPr>
          <w:rFonts w:ascii="宋体" w:eastAsia="宋体" w:hAnsi="宋体" w:cs="宋体"/>
          <w:sz w:val="24"/>
          <w:szCs w:val="24"/>
          <w:lang w:val="zh-TW" w:eastAsia="zh-CN"/>
        </w:rPr>
        <w:t>条题</w:t>
      </w:r>
      <w:r>
        <w:rPr>
          <w:rFonts w:ascii="Times New Roman" w:hAnsi="Times New Roman"/>
          <w:sz w:val="24"/>
          <w:szCs w:val="24"/>
          <w:lang w:eastAsia="zh-CN"/>
        </w:rPr>
        <w:t>)</w:t>
      </w:r>
    </w:p>
    <w:p w:rsidR="00454D66" w:rsidRDefault="00454D66">
      <w:pPr>
        <w:pStyle w:val="a5"/>
        <w:ind w:left="180"/>
        <w:rPr>
          <w:rFonts w:hint="default"/>
          <w:sz w:val="24"/>
          <w:szCs w:val="24"/>
          <w:lang w:eastAsia="zh-CN"/>
        </w:rPr>
      </w:pPr>
    </w:p>
    <w:tbl>
      <w:tblPr>
        <w:tblStyle w:val="TableNormal"/>
        <w:tblW w:w="85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416"/>
        <w:gridCol w:w="1184"/>
        <w:gridCol w:w="1183"/>
        <w:gridCol w:w="1183"/>
        <w:gridCol w:w="1184"/>
        <w:gridCol w:w="1185"/>
        <w:gridCol w:w="1185"/>
      </w:tblGrid>
      <w:tr w:rsidR="00454D66">
        <w:tblPrEx>
          <w:tblCellMar>
            <w:top w:w="0" w:type="dxa"/>
            <w:left w:w="0" w:type="dxa"/>
            <w:bottom w:w="0" w:type="dxa"/>
            <w:right w:w="0" w:type="dxa"/>
          </w:tblCellMar>
        </w:tblPrEx>
        <w:trPr>
          <w:trHeight w:val="475"/>
        </w:trPr>
        <w:tc>
          <w:tcPr>
            <w:tcW w:w="1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left"/>
              <w:rPr>
                <w:rFonts w:hint="default"/>
              </w:rPr>
            </w:pPr>
            <w:r>
              <w:rPr>
                <w:rFonts w:ascii="宋体" w:eastAsia="宋体" w:hAnsi="宋体" w:cs="宋体"/>
                <w:sz w:val="24"/>
                <w:szCs w:val="24"/>
                <w:lang w:val="zh-TW"/>
              </w:rPr>
              <w:t>题号</w:t>
            </w:r>
          </w:p>
        </w:tc>
        <w:tc>
          <w:tcPr>
            <w:tcW w:w="1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1</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2</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3</w:t>
            </w:r>
          </w:p>
        </w:tc>
        <w:tc>
          <w:tcPr>
            <w:tcW w:w="1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4</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5</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sz w:val="24"/>
                <w:szCs w:val="24"/>
                <w:lang w:val="zh-TW"/>
              </w:rPr>
              <w:t>总分</w:t>
            </w:r>
          </w:p>
        </w:tc>
      </w:tr>
      <w:tr w:rsidR="00454D66">
        <w:tblPrEx>
          <w:tblCellMar>
            <w:top w:w="0" w:type="dxa"/>
            <w:left w:w="0" w:type="dxa"/>
            <w:bottom w:w="0" w:type="dxa"/>
            <w:right w:w="0" w:type="dxa"/>
          </w:tblCellMar>
        </w:tblPrEx>
        <w:trPr>
          <w:trHeight w:val="410"/>
        </w:trPr>
        <w:tc>
          <w:tcPr>
            <w:tcW w:w="1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left"/>
              <w:rPr>
                <w:rFonts w:hint="default"/>
              </w:rPr>
            </w:pPr>
            <w:r>
              <w:rPr>
                <w:rFonts w:ascii="宋体" w:eastAsia="宋体" w:hAnsi="宋体" w:cs="宋体"/>
                <w:sz w:val="24"/>
                <w:szCs w:val="24"/>
                <w:lang w:val="zh-TW"/>
              </w:rPr>
              <w:t>得分</w:t>
            </w:r>
          </w:p>
        </w:tc>
        <w:tc>
          <w:tcPr>
            <w:tcW w:w="1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r>
    </w:tbl>
    <w:p w:rsidR="00454D66" w:rsidRDefault="00454D66">
      <w:pPr>
        <w:pStyle w:val="a5"/>
        <w:rPr>
          <w:rFonts w:hint="default"/>
          <w:sz w:val="24"/>
          <w:szCs w:val="24"/>
        </w:rPr>
      </w:pPr>
    </w:p>
    <w:p w:rsidR="00454D66" w:rsidRDefault="00454D66">
      <w:pPr>
        <w:pStyle w:val="a5"/>
        <w:ind w:left="180"/>
        <w:rPr>
          <w:ins w:id="10" w:author="animita" w:date="2017-12-05T21:59:00Z"/>
          <w:rFonts w:hint="default"/>
          <w:sz w:val="24"/>
          <w:szCs w:val="24"/>
        </w:rPr>
      </w:pPr>
    </w:p>
    <w:p w:rsidR="00454D66" w:rsidRDefault="00454D66">
      <w:pPr>
        <w:pStyle w:val="a5"/>
        <w:ind w:left="180"/>
        <w:rPr>
          <w:ins w:id="11" w:author="animita" w:date="2017-12-05T21:59:00Z"/>
          <w:rFonts w:hint="default"/>
          <w:sz w:val="24"/>
          <w:szCs w:val="24"/>
        </w:rPr>
      </w:pPr>
    </w:p>
    <w:p w:rsidR="00454D66" w:rsidRDefault="00454D66">
      <w:pPr>
        <w:pStyle w:val="a5"/>
        <w:ind w:left="180"/>
        <w:rPr>
          <w:del w:id="12" w:author="animita" w:date="2017-12-05T22:00:00Z"/>
          <w:rFonts w:hint="default"/>
          <w:sz w:val="24"/>
          <w:szCs w:val="24"/>
        </w:rPr>
      </w:pPr>
    </w:p>
    <w:p w:rsidR="00454D66" w:rsidRDefault="003173C9">
      <w:pPr>
        <w:pStyle w:val="a5"/>
        <w:numPr>
          <w:ilvl w:val="0"/>
          <w:numId w:val="30"/>
        </w:numPr>
        <w:spacing w:line="340" w:lineRule="exact"/>
        <w:rPr>
          <w:rFonts w:hint="default"/>
          <w:color w:val="00B050"/>
          <w:sz w:val="24"/>
          <w:szCs w:val="24"/>
        </w:rPr>
      </w:pPr>
      <w:ins w:id="13" w:author="animita" w:date="2017-12-06T01:05:00Z">
        <w:r>
          <w:rPr>
            <w:rFonts w:ascii="Times New Roman" w:hAnsi="Times New Roman"/>
            <w:color w:val="00B050"/>
            <w:sz w:val="24"/>
            <w:szCs w:val="24"/>
            <w:u w:color="00B050"/>
          </w:rPr>
          <w:t xml:space="preserve">Please </w:t>
        </w:r>
      </w:ins>
      <w:del w:id="14" w:author="animita" w:date="2017-12-06T01:05:00Z">
        <w:r>
          <w:rPr>
            <w:rFonts w:ascii="Times New Roman" w:hAnsi="Times New Roman"/>
            <w:color w:val="00B050"/>
            <w:sz w:val="24"/>
            <w:szCs w:val="24"/>
            <w:u w:color="00B050"/>
          </w:rPr>
          <w:delText>L</w:delText>
        </w:r>
      </w:del>
      <w:ins w:id="15" w:author="animita" w:date="2017-12-06T01:05:00Z">
        <w:r>
          <w:rPr>
            <w:rFonts w:ascii="Times New Roman" w:hAnsi="Times New Roman"/>
            <w:color w:val="00B050"/>
            <w:sz w:val="24"/>
            <w:szCs w:val="24"/>
            <w:u w:color="00B050"/>
          </w:rPr>
          <w:t>l</w:t>
        </w:r>
      </w:ins>
      <w:r>
        <w:rPr>
          <w:rFonts w:ascii="Times New Roman" w:hAnsi="Times New Roman"/>
          <w:color w:val="00B050"/>
          <w:sz w:val="24"/>
          <w:szCs w:val="24"/>
          <w:u w:color="00B050"/>
        </w:rPr>
        <w:t>ist</w:t>
      </w:r>
      <w:del w:id="16" w:author="animita" w:date="2017-12-06T01:08:00Z">
        <w:r>
          <w:rPr>
            <w:rFonts w:ascii="Times New Roman" w:hAnsi="Times New Roman"/>
            <w:color w:val="00B050"/>
            <w:sz w:val="24"/>
            <w:szCs w:val="24"/>
            <w:u w:color="00B050"/>
          </w:rPr>
          <w:delText xml:space="preserve"> </w:delText>
        </w:r>
      </w:del>
      <w:ins w:id="17" w:author="animita" w:date="2017-12-06T01:06:00Z">
        <w:r>
          <w:rPr>
            <w:rFonts w:ascii="Times New Roman" w:hAnsi="Times New Roman"/>
            <w:color w:val="00B050"/>
            <w:sz w:val="24"/>
            <w:szCs w:val="24"/>
            <w:u w:color="00B050"/>
          </w:rPr>
          <w:t xml:space="preserve"> </w:t>
        </w:r>
      </w:ins>
      <w:r>
        <w:rPr>
          <w:rFonts w:ascii="Times New Roman" w:hAnsi="Times New Roman"/>
          <w:color w:val="00B050"/>
          <w:sz w:val="24"/>
          <w:szCs w:val="24"/>
          <w:u w:color="00B050"/>
        </w:rPr>
        <w:t>the</w:t>
      </w:r>
      <w:ins w:id="18" w:author="animita" w:date="2017-12-06T01:08:00Z">
        <w:r>
          <w:rPr>
            <w:rFonts w:ascii="Times New Roman" w:hAnsi="Times New Roman"/>
            <w:color w:val="00B050"/>
            <w:sz w:val="24"/>
            <w:szCs w:val="24"/>
            <w:u w:color="00B050"/>
          </w:rPr>
          <w:t xml:space="preserve"> </w:t>
        </w:r>
      </w:ins>
      <w:del w:id="19" w:author="animita" w:date="2017-12-06T01:03:00Z">
        <w:r>
          <w:rPr>
            <w:rFonts w:ascii="Times New Roman" w:hAnsi="Times New Roman"/>
            <w:color w:val="00B050"/>
            <w:sz w:val="24"/>
            <w:szCs w:val="24"/>
            <w:u w:color="00B050"/>
          </w:rPr>
          <w:delText xml:space="preserve"> 7</w:delText>
        </w:r>
      </w:del>
      <w:ins w:id="20" w:author="animita" w:date="2017-12-04T16:34:00Z">
        <w:del w:id="21" w:author="animita" w:date="2017-12-06T01:03:00Z">
          <w:r>
            <w:rPr>
              <w:rFonts w:ascii="Times New Roman" w:hAnsi="Times New Roman"/>
              <w:color w:val="00B050"/>
              <w:sz w:val="24"/>
              <w:szCs w:val="24"/>
              <w:u w:color="00B050"/>
            </w:rPr>
            <w:delText>6</w:delText>
          </w:r>
        </w:del>
        <w:r>
          <w:rPr>
            <w:rFonts w:ascii="Times New Roman" w:hAnsi="Times New Roman"/>
            <w:color w:val="00B050"/>
            <w:sz w:val="24"/>
            <w:szCs w:val="24"/>
            <w:u w:color="00B050"/>
          </w:rPr>
          <w:t>5</w:t>
        </w:r>
      </w:ins>
      <w:r>
        <w:rPr>
          <w:rFonts w:ascii="Times New Roman" w:hAnsi="Times New Roman"/>
          <w:color w:val="00B050"/>
          <w:sz w:val="24"/>
          <w:szCs w:val="24"/>
          <w:u w:color="00B050"/>
        </w:rPr>
        <w:t xml:space="preserve"> </w:t>
      </w:r>
      <w:del w:id="22" w:author="animita" w:date="2017-12-06T01:04:00Z">
        <w:r>
          <w:rPr>
            <w:rFonts w:ascii="Times New Roman" w:hAnsi="Times New Roman"/>
            <w:color w:val="00B050"/>
            <w:sz w:val="24"/>
            <w:szCs w:val="24"/>
            <w:u w:color="00B050"/>
          </w:rPr>
          <w:delText>categorie</w:delText>
        </w:r>
      </w:del>
      <w:ins w:id="23" w:author="animita" w:date="2017-12-04T16:19:00Z">
        <w:del w:id="24" w:author="animita" w:date="2017-12-06T01:04:00Z">
          <w:r>
            <w:rPr>
              <w:rFonts w:ascii="Times New Roman" w:hAnsi="Times New Roman"/>
              <w:color w:val="00B050"/>
              <w:sz w:val="24"/>
              <w:szCs w:val="24"/>
              <w:u w:color="00B050"/>
            </w:rPr>
            <w:delText>output</w:delText>
          </w:r>
        </w:del>
      </w:ins>
      <w:del w:id="25" w:author="animita" w:date="2017-12-06T01:04:00Z">
        <w:r>
          <w:rPr>
            <w:rFonts w:ascii="Times New Roman" w:hAnsi="Times New Roman"/>
            <w:color w:val="00B050"/>
            <w:sz w:val="24"/>
            <w:szCs w:val="24"/>
            <w:u w:color="00B050"/>
          </w:rPr>
          <w:delText xml:space="preserve">s </w:delText>
        </w:r>
      </w:del>
      <w:ins w:id="26" w:author="animita" w:date="2017-12-04T16:37:00Z">
        <w:del w:id="27" w:author="animita" w:date="2017-12-06T01:04:00Z">
          <w:r>
            <w:rPr>
              <w:rFonts w:ascii="Times New Roman" w:hAnsi="Times New Roman"/>
              <w:color w:val="00B050"/>
              <w:sz w:val="24"/>
              <w:szCs w:val="24"/>
              <w:u w:color="00B050"/>
            </w:rPr>
            <w:delText xml:space="preserve">that </w:delText>
          </w:r>
        </w:del>
      </w:ins>
      <w:del w:id="28" w:author="animita" w:date="2017-12-06T01:04:00Z">
        <w:r>
          <w:rPr>
            <w:rFonts w:ascii="Times New Roman" w:hAnsi="Times New Roman"/>
            <w:color w:val="00B050"/>
            <w:sz w:val="24"/>
            <w:szCs w:val="24"/>
            <w:u w:color="00B050"/>
          </w:rPr>
          <w:delText xml:space="preserve">of </w:delText>
        </w:r>
      </w:del>
      <w:ins w:id="29" w:author="animita" w:date="2017-12-04T16:36:00Z">
        <w:del w:id="30" w:author="animita" w:date="2017-12-06T01:04:00Z">
          <w:r>
            <w:rPr>
              <w:rFonts w:ascii="Times New Roman" w:hAnsi="Times New Roman"/>
              <w:color w:val="00B050"/>
              <w:sz w:val="24"/>
              <w:szCs w:val="24"/>
              <w:u w:color="00B050"/>
            </w:rPr>
            <w:delText>should be presented in the architecture evaluation method</w:delText>
          </w:r>
        </w:del>
        <w:r>
          <w:rPr>
            <w:rFonts w:ascii="Times New Roman" w:hAnsi="Times New Roman"/>
            <w:color w:val="00B050"/>
            <w:sz w:val="24"/>
            <w:szCs w:val="24"/>
            <w:u w:color="00B050"/>
          </w:rPr>
          <w:t xml:space="preserve">steps </w:t>
        </w:r>
        <w:r>
          <w:rPr>
            <w:rFonts w:ascii="Times New Roman" w:hAnsi="Times New Roman"/>
            <w:color w:val="00B050"/>
            <w:sz w:val="24"/>
            <w:szCs w:val="24"/>
            <w:u w:color="00B050"/>
          </w:rPr>
          <w:t>of the A</w:t>
        </w:r>
        <w:del w:id="31" w:author="animita" w:date="2017-12-06T01:04:00Z">
          <w:r>
            <w:rPr>
              <w:rFonts w:ascii="Times New Roman" w:hAnsi="Times New Roman"/>
              <w:color w:val="00B050"/>
              <w:sz w:val="24"/>
              <w:szCs w:val="24"/>
              <w:u w:color="00B050"/>
            </w:rPr>
            <w:delText>TAM</w:delText>
          </w:r>
        </w:del>
        <w:r>
          <w:rPr>
            <w:rFonts w:ascii="Times New Roman" w:hAnsi="Times New Roman"/>
            <w:color w:val="00B050"/>
            <w:sz w:val="24"/>
            <w:szCs w:val="24"/>
            <w:u w:color="00B050"/>
          </w:rPr>
          <w:t>DD and describe the outputs of ADD.</w:t>
        </w:r>
        <w:r w:rsidRPr="00534ABB">
          <w:rPr>
            <w:rFonts w:ascii="宋体" w:eastAsia="宋体" w:hAnsi="宋体" w:cs="宋体"/>
            <w:color w:val="00B050"/>
            <w:sz w:val="24"/>
            <w:szCs w:val="24"/>
            <w:u w:color="00B050"/>
            <w:rPrChange w:id="32" w:author="kirtsy YU" w:date="2018-12-25T00:34:00Z">
              <w:rPr>
                <w:rFonts w:ascii="宋体" w:eastAsia="宋体" w:hAnsi="宋体" w:cs="宋体"/>
                <w:color w:val="00B050"/>
                <w:sz w:val="24"/>
                <w:szCs w:val="24"/>
                <w:u w:color="00B050"/>
                <w:lang w:val="zh-TW"/>
              </w:rPr>
            </w:rPrChange>
          </w:rPr>
          <w:t xml:space="preserve"> </w:t>
        </w:r>
        <w:r>
          <w:rPr>
            <w:rFonts w:ascii="宋体" w:eastAsia="宋体" w:hAnsi="宋体" w:cs="宋体"/>
            <w:color w:val="00B050"/>
            <w:sz w:val="24"/>
            <w:szCs w:val="24"/>
            <w:u w:color="00B050"/>
            <w:lang w:val="zh-TW"/>
          </w:rPr>
          <w:t>（</w:t>
        </w:r>
        <w:r>
          <w:rPr>
            <w:rFonts w:ascii="Times New Roman" w:hAnsi="Times New Roman"/>
            <w:color w:val="00B050"/>
            <w:sz w:val="24"/>
            <w:szCs w:val="24"/>
            <w:u w:color="00B050"/>
          </w:rPr>
          <w:t>Score 6</w:t>
        </w:r>
        <w:r>
          <w:rPr>
            <w:rFonts w:ascii="宋体" w:eastAsia="宋体" w:hAnsi="宋体" w:cs="宋体"/>
            <w:color w:val="00B050"/>
            <w:sz w:val="24"/>
            <w:szCs w:val="24"/>
            <w:u w:color="00B050"/>
            <w:lang w:val="zh-TW"/>
          </w:rPr>
          <w:t>）</w:t>
        </w:r>
      </w:ins>
      <w:del w:id="33" w:author="animita" w:date="2017-12-04T16:20:00Z">
        <w:r>
          <w:rPr>
            <w:rFonts w:ascii="Times New Roman" w:hAnsi="Times New Roman"/>
            <w:color w:val="00B050"/>
            <w:sz w:val="24"/>
            <w:szCs w:val="24"/>
            <w:u w:color="00B050"/>
          </w:rPr>
          <w:delText>architectural design decisions</w:delText>
        </w:r>
      </w:del>
      <w:del w:id="34" w:author="dis" w:date="2015-12-01T08:48:00Z">
        <w:r>
          <w:rPr>
            <w:rFonts w:ascii="Times New Roman" w:hAnsi="Times New Roman"/>
            <w:color w:val="00B050"/>
            <w:sz w:val="24"/>
            <w:szCs w:val="24"/>
            <w:u w:color="00B050"/>
          </w:rPr>
          <w:delText xml:space="preserve"> (score 7)</w:delText>
        </w:r>
      </w:del>
      <w:del w:id="35" w:author="animita" w:date="2017-12-06T01:08:00Z">
        <w:r>
          <w:rPr>
            <w:rFonts w:ascii="Times New Roman" w:hAnsi="Times New Roman"/>
            <w:color w:val="00B050"/>
            <w:sz w:val="24"/>
            <w:szCs w:val="24"/>
            <w:u w:color="00B050"/>
          </w:rPr>
          <w:delText>.</w:delText>
        </w:r>
      </w:del>
    </w:p>
    <w:p w:rsidR="00454D66" w:rsidRDefault="003173C9">
      <w:pPr>
        <w:pStyle w:val="a5"/>
        <w:spacing w:line="340" w:lineRule="exact"/>
        <w:rPr>
          <w:ins w:id="36" w:author="animita" w:date="2017-12-05T21:56:00Z"/>
          <w:rFonts w:hint="default"/>
          <w:b/>
          <w:bCs/>
          <w:sz w:val="24"/>
          <w:szCs w:val="24"/>
        </w:rPr>
      </w:pPr>
      <w:ins w:id="37" w:author="zhi" w:date="2018-01-05T23:19:00Z">
        <w:r>
          <w:rPr>
            <w:rFonts w:ascii="Times New Roman" w:hAnsi="Times New Roman"/>
            <w:b/>
            <w:bCs/>
            <w:sz w:val="24"/>
            <w:szCs w:val="24"/>
          </w:rPr>
          <w:t>1.</w:t>
        </w:r>
        <w:r>
          <w:rPr>
            <w:rFonts w:ascii="Times New Roman" w:hAnsi="Times New Roman"/>
            <w:b/>
            <w:bCs/>
          </w:rPr>
          <w:t xml:space="preserve"> </w:t>
        </w:r>
        <w:r>
          <w:rPr>
            <w:rFonts w:ascii="Times New Roman" w:hAnsi="Times New Roman"/>
            <w:b/>
            <w:bCs/>
            <w:sz w:val="24"/>
            <w:szCs w:val="24"/>
          </w:rPr>
          <w:t>Choose an element of the system to design</w:t>
        </w:r>
      </w:ins>
    </w:p>
    <w:p w:rsidR="00454D66" w:rsidRDefault="003173C9">
      <w:pPr>
        <w:pStyle w:val="a5"/>
        <w:spacing w:line="340" w:lineRule="exact"/>
        <w:rPr>
          <w:ins w:id="38" w:author="animita" w:date="2017-12-05T21:56:00Z"/>
          <w:rFonts w:hint="default"/>
          <w:b/>
          <w:bCs/>
          <w:sz w:val="24"/>
          <w:szCs w:val="24"/>
        </w:rPr>
      </w:pPr>
      <w:ins w:id="39" w:author="zhi" w:date="2018-01-05T23:19:00Z">
        <w:r>
          <w:rPr>
            <w:rFonts w:ascii="Times New Roman" w:hAnsi="Times New Roman"/>
            <w:b/>
            <w:bCs/>
            <w:sz w:val="24"/>
            <w:szCs w:val="24"/>
          </w:rPr>
          <w:t>2.Identify the ASRs for the chosen element</w:t>
        </w:r>
      </w:ins>
    </w:p>
    <w:p w:rsidR="00454D66" w:rsidRDefault="003173C9">
      <w:pPr>
        <w:pStyle w:val="a5"/>
        <w:spacing w:line="340" w:lineRule="exact"/>
        <w:rPr>
          <w:ins w:id="40" w:author="zhi" w:date="2018-01-05T23:19:00Z"/>
          <w:rFonts w:hint="default"/>
          <w:b/>
          <w:bCs/>
          <w:sz w:val="24"/>
          <w:szCs w:val="24"/>
        </w:rPr>
      </w:pPr>
      <w:ins w:id="41" w:author="zhi" w:date="2018-01-05T23:19:00Z">
        <w:r>
          <w:rPr>
            <w:rFonts w:ascii="Times New Roman" w:hAnsi="Times New Roman"/>
            <w:b/>
            <w:bCs/>
            <w:sz w:val="24"/>
            <w:szCs w:val="24"/>
          </w:rPr>
          <w:t>3.</w:t>
        </w:r>
        <w:r>
          <w:rPr>
            <w:rFonts w:ascii="Times New Roman" w:hAnsi="Times New Roman"/>
            <w:b/>
            <w:bCs/>
          </w:rPr>
          <w:t xml:space="preserve"> </w:t>
        </w:r>
        <w:r>
          <w:rPr>
            <w:rFonts w:ascii="Times New Roman" w:hAnsi="Times New Roman"/>
            <w:b/>
            <w:bCs/>
            <w:sz w:val="24"/>
            <w:szCs w:val="24"/>
          </w:rPr>
          <w:t>Generate a design solution for the chosen element</w:t>
        </w:r>
      </w:ins>
    </w:p>
    <w:p w:rsidR="00454D66" w:rsidRDefault="003173C9">
      <w:pPr>
        <w:pStyle w:val="a5"/>
        <w:spacing w:line="340" w:lineRule="exact"/>
        <w:rPr>
          <w:ins w:id="42" w:author="animita" w:date="2017-12-05T21:56:00Z"/>
          <w:rFonts w:hint="default"/>
          <w:b/>
          <w:bCs/>
          <w:sz w:val="24"/>
          <w:szCs w:val="24"/>
        </w:rPr>
      </w:pPr>
      <w:ins w:id="43" w:author="zhi" w:date="2018-01-05T23:19:00Z">
        <w:r>
          <w:rPr>
            <w:rFonts w:ascii="Times New Roman" w:hAnsi="Times New Roman"/>
            <w:b/>
            <w:bCs/>
            <w:sz w:val="24"/>
            <w:szCs w:val="24"/>
          </w:rPr>
          <w:t>4.</w:t>
        </w:r>
        <w:r>
          <w:rPr>
            <w:rFonts w:ascii="Times New Roman" w:hAnsi="Times New Roman"/>
            <w:b/>
            <w:bCs/>
          </w:rPr>
          <w:t xml:space="preserve"> </w:t>
        </w:r>
        <w:r>
          <w:rPr>
            <w:rFonts w:ascii="Times New Roman" w:hAnsi="Times New Roman"/>
            <w:b/>
            <w:bCs/>
            <w:sz w:val="24"/>
            <w:szCs w:val="24"/>
          </w:rPr>
          <w:t xml:space="preserve">Inventory </w:t>
        </w:r>
        <w:r>
          <w:rPr>
            <w:rFonts w:ascii="Times New Roman" w:hAnsi="Times New Roman"/>
            <w:b/>
            <w:bCs/>
            <w:sz w:val="24"/>
            <w:szCs w:val="24"/>
          </w:rPr>
          <w:t>remaining requirements and select the input for the next iteration</w:t>
        </w:r>
      </w:ins>
    </w:p>
    <w:p w:rsidR="00454D66" w:rsidRDefault="003173C9">
      <w:pPr>
        <w:pStyle w:val="a5"/>
        <w:spacing w:line="340" w:lineRule="exact"/>
        <w:rPr>
          <w:ins w:id="44" w:author="animita" w:date="2017-12-05T21:56:00Z"/>
          <w:rFonts w:hint="default"/>
          <w:b/>
          <w:bCs/>
          <w:sz w:val="24"/>
          <w:szCs w:val="24"/>
        </w:rPr>
      </w:pPr>
      <w:ins w:id="45" w:author="zhi" w:date="2018-01-05T23:20:00Z">
        <w:r>
          <w:rPr>
            <w:rFonts w:ascii="Times New Roman" w:hAnsi="Times New Roman"/>
            <w:b/>
            <w:bCs/>
            <w:sz w:val="24"/>
            <w:szCs w:val="24"/>
          </w:rPr>
          <w:t>5.</w:t>
        </w:r>
        <w:r>
          <w:rPr>
            <w:rFonts w:ascii="Times New Roman" w:hAnsi="Times New Roman"/>
            <w:b/>
            <w:bCs/>
          </w:rPr>
          <w:t xml:space="preserve"> </w:t>
        </w:r>
        <w:r>
          <w:rPr>
            <w:rFonts w:ascii="Times New Roman" w:hAnsi="Times New Roman"/>
            <w:b/>
            <w:bCs/>
            <w:sz w:val="24"/>
            <w:szCs w:val="24"/>
          </w:rPr>
          <w:t>Repeat steps 1-4 until all the ASRs have been satisfied</w:t>
        </w:r>
      </w:ins>
    </w:p>
    <w:p w:rsidR="00454D66" w:rsidRDefault="003173C9">
      <w:pPr>
        <w:pStyle w:val="a5"/>
        <w:spacing w:line="340" w:lineRule="exact"/>
        <w:rPr>
          <w:ins w:id="46" w:author="zhi" w:date="2018-01-05T23:20:00Z"/>
          <w:rFonts w:hint="default"/>
          <w:b/>
          <w:bCs/>
          <w:sz w:val="24"/>
          <w:szCs w:val="24"/>
        </w:rPr>
      </w:pPr>
      <w:ins w:id="47" w:author="zhi" w:date="2018-01-05T23:20:00Z">
        <w:r>
          <w:rPr>
            <w:rFonts w:ascii="Times New Roman" w:hAnsi="Times New Roman"/>
            <w:b/>
            <w:bCs/>
            <w:sz w:val="24"/>
            <w:szCs w:val="24"/>
          </w:rPr>
          <w:t>Output</w:t>
        </w:r>
        <w:r w:rsidRPr="00534ABB">
          <w:rPr>
            <w:rFonts w:ascii="宋体" w:eastAsia="宋体" w:hAnsi="宋体" w:cs="宋体"/>
            <w:b/>
            <w:bCs/>
            <w:sz w:val="24"/>
            <w:szCs w:val="24"/>
            <w:rPrChange w:id="48" w:author="kirtsy YU" w:date="2018-12-25T00:34:00Z">
              <w:rPr>
                <w:rFonts w:ascii="宋体" w:eastAsia="宋体" w:hAnsi="宋体" w:cs="宋体"/>
                <w:b/>
                <w:bCs/>
                <w:sz w:val="24"/>
                <w:szCs w:val="24"/>
                <w:lang w:val="zh-TW"/>
              </w:rPr>
            </w:rPrChange>
          </w:rPr>
          <w:t>：</w:t>
        </w:r>
      </w:ins>
    </w:p>
    <w:p w:rsidR="00454D66" w:rsidRDefault="003173C9">
      <w:pPr>
        <w:pStyle w:val="a5"/>
        <w:spacing w:line="340" w:lineRule="exact"/>
        <w:rPr>
          <w:ins w:id="49" w:author="animita" w:date="2017-12-05T21:56:00Z"/>
          <w:rFonts w:hint="default"/>
          <w:b/>
          <w:bCs/>
          <w:sz w:val="24"/>
          <w:szCs w:val="24"/>
        </w:rPr>
      </w:pPr>
      <w:ins w:id="50" w:author="zhi" w:date="2018-01-05T23:20:00Z">
        <w:r>
          <w:rPr>
            <w:rFonts w:ascii="Times New Roman" w:hAnsi="Times New Roman"/>
            <w:b/>
            <w:bCs/>
            <w:sz w:val="24"/>
            <w:szCs w:val="24"/>
          </w:rPr>
          <w:t>A set of sketches of architectural views, not a full-blown detailed architecture</w:t>
        </w:r>
      </w:ins>
    </w:p>
    <w:p w:rsidR="00454D66" w:rsidRDefault="003173C9">
      <w:pPr>
        <w:pStyle w:val="a5"/>
        <w:spacing w:line="340" w:lineRule="exact"/>
        <w:rPr>
          <w:ins w:id="51" w:author="animita" w:date="2017-12-05T21:56:00Z"/>
          <w:rFonts w:hint="default"/>
          <w:b/>
          <w:bCs/>
          <w:i/>
          <w:iCs/>
          <w:lang w:val="zh-TW"/>
        </w:rPr>
      </w:pPr>
      <w:proofErr w:type="gramStart"/>
      <w:ins w:id="52" w:author="zhi" w:date="2018-01-05T23:20:00Z">
        <w:r>
          <w:rPr>
            <w:rFonts w:ascii="宋体" w:eastAsia="宋体" w:hAnsi="宋体" w:cs="宋体"/>
            <w:b/>
            <w:bCs/>
            <w:i/>
            <w:iCs/>
            <w:lang w:val="zh-TW"/>
          </w:rPr>
          <w:t>（</w:t>
        </w:r>
        <w:proofErr w:type="gramEnd"/>
        <w:r>
          <w:rPr>
            <w:rFonts w:ascii="宋体" w:eastAsia="宋体" w:hAnsi="宋体" w:cs="宋体"/>
            <w:b/>
            <w:bCs/>
            <w:i/>
            <w:iCs/>
            <w:lang w:val="zh-TW"/>
          </w:rPr>
          <w:t>一个点一分）</w:t>
        </w:r>
      </w:ins>
    </w:p>
    <w:p w:rsidR="00454D66" w:rsidRDefault="00454D66">
      <w:pPr>
        <w:pStyle w:val="a5"/>
        <w:spacing w:line="340" w:lineRule="exact"/>
        <w:rPr>
          <w:ins w:id="53" w:author="animita" w:date="2017-12-05T21:56:00Z"/>
          <w:rFonts w:hint="default"/>
          <w:color w:val="00B050"/>
          <w:sz w:val="24"/>
          <w:szCs w:val="24"/>
          <w:u w:color="00B050"/>
        </w:rPr>
      </w:pPr>
    </w:p>
    <w:p w:rsidR="00454D66" w:rsidRDefault="00454D66">
      <w:pPr>
        <w:pStyle w:val="a5"/>
        <w:spacing w:line="340" w:lineRule="exact"/>
        <w:rPr>
          <w:ins w:id="54" w:author="animita" w:date="2017-12-05T21:56:00Z"/>
          <w:rFonts w:hint="default"/>
          <w:color w:val="00B050"/>
          <w:sz w:val="24"/>
          <w:szCs w:val="24"/>
          <w:u w:color="00B050"/>
        </w:rPr>
      </w:pPr>
    </w:p>
    <w:p w:rsidR="00454D66" w:rsidRDefault="00454D66">
      <w:pPr>
        <w:pStyle w:val="a5"/>
        <w:spacing w:line="340" w:lineRule="exact"/>
        <w:rPr>
          <w:ins w:id="55" w:author="animita" w:date="2017-12-05T21:56:00Z"/>
          <w:rFonts w:hint="default"/>
          <w:color w:val="00B050"/>
          <w:sz w:val="24"/>
          <w:szCs w:val="24"/>
          <w:u w:color="00B050"/>
        </w:rPr>
      </w:pPr>
    </w:p>
    <w:p w:rsidR="00454D66" w:rsidRDefault="00454D66">
      <w:pPr>
        <w:pStyle w:val="a5"/>
        <w:spacing w:line="340" w:lineRule="exact"/>
        <w:rPr>
          <w:ins w:id="56" w:author="animita" w:date="2017-12-05T21:56:00Z"/>
          <w:del w:id="57" w:author="zhi" w:date="2018-01-05T23:20:00Z"/>
          <w:rFonts w:hint="default"/>
          <w:color w:val="00B050"/>
          <w:sz w:val="24"/>
          <w:szCs w:val="24"/>
          <w:u w:color="00B050"/>
        </w:rPr>
      </w:pPr>
    </w:p>
    <w:p w:rsidR="00454D66" w:rsidRDefault="00454D66">
      <w:pPr>
        <w:pStyle w:val="a5"/>
        <w:spacing w:line="340" w:lineRule="exact"/>
        <w:rPr>
          <w:ins w:id="58" w:author="animita" w:date="2017-12-05T21:56:00Z"/>
          <w:del w:id="59" w:author="zhi" w:date="2018-01-05T23:20:00Z"/>
          <w:rFonts w:hint="default"/>
          <w:color w:val="00B050"/>
          <w:sz w:val="24"/>
          <w:szCs w:val="24"/>
          <w:u w:color="00B050"/>
        </w:rPr>
      </w:pPr>
    </w:p>
    <w:p w:rsidR="00454D66" w:rsidRDefault="00454D66">
      <w:pPr>
        <w:pStyle w:val="a5"/>
        <w:spacing w:line="340" w:lineRule="exact"/>
        <w:rPr>
          <w:ins w:id="60" w:author="animita" w:date="2017-12-05T21:56:00Z"/>
          <w:del w:id="61" w:author="zhi" w:date="2018-01-05T23:20:00Z"/>
          <w:rFonts w:hint="default"/>
          <w:color w:val="00B050"/>
          <w:sz w:val="24"/>
          <w:szCs w:val="24"/>
          <w:u w:color="00B050"/>
        </w:rPr>
      </w:pPr>
    </w:p>
    <w:p w:rsidR="00454D66" w:rsidRDefault="00454D66">
      <w:pPr>
        <w:pStyle w:val="a5"/>
        <w:spacing w:line="340" w:lineRule="exact"/>
        <w:rPr>
          <w:ins w:id="62" w:author="animita" w:date="2017-12-05T21:56:00Z"/>
          <w:del w:id="63" w:author="zhi" w:date="2018-01-05T23:20:00Z"/>
          <w:rFonts w:hint="default"/>
          <w:color w:val="00B050"/>
          <w:sz w:val="24"/>
          <w:szCs w:val="24"/>
          <w:u w:color="00B050"/>
        </w:rPr>
      </w:pPr>
    </w:p>
    <w:p w:rsidR="00454D66" w:rsidRDefault="00454D66">
      <w:pPr>
        <w:pStyle w:val="a5"/>
        <w:spacing w:line="340" w:lineRule="exact"/>
        <w:rPr>
          <w:ins w:id="64" w:author="animita" w:date="2017-12-05T21:56:00Z"/>
          <w:del w:id="65" w:author="zhi" w:date="2018-01-05T23:20:00Z"/>
          <w:rFonts w:hint="default"/>
          <w:color w:val="00B050"/>
          <w:sz w:val="24"/>
          <w:szCs w:val="24"/>
          <w:u w:color="00B050"/>
        </w:rPr>
      </w:pPr>
    </w:p>
    <w:p w:rsidR="00454D66" w:rsidRDefault="00454D66">
      <w:pPr>
        <w:pStyle w:val="a5"/>
        <w:spacing w:line="340" w:lineRule="exact"/>
        <w:rPr>
          <w:ins w:id="66" w:author="animita" w:date="2017-12-05T21:56:00Z"/>
          <w:del w:id="67" w:author="zhi" w:date="2018-01-05T23:20:00Z"/>
          <w:rFonts w:hint="default"/>
          <w:color w:val="00B050"/>
          <w:sz w:val="24"/>
          <w:szCs w:val="24"/>
          <w:u w:color="00B050"/>
        </w:rPr>
      </w:pPr>
    </w:p>
    <w:p w:rsidR="00454D66" w:rsidRDefault="00454D66">
      <w:pPr>
        <w:pStyle w:val="a5"/>
        <w:spacing w:line="340" w:lineRule="exact"/>
        <w:rPr>
          <w:ins w:id="68" w:author="animita" w:date="2017-12-05T21:56:00Z"/>
          <w:del w:id="69" w:author="zhi" w:date="2018-01-05T23:20:00Z"/>
          <w:rFonts w:hint="default"/>
          <w:color w:val="00B050"/>
          <w:sz w:val="24"/>
          <w:szCs w:val="24"/>
          <w:u w:color="00B050"/>
        </w:rPr>
      </w:pPr>
    </w:p>
    <w:p w:rsidR="00454D66" w:rsidRDefault="00454D66">
      <w:pPr>
        <w:pStyle w:val="a5"/>
        <w:spacing w:line="340" w:lineRule="exact"/>
        <w:rPr>
          <w:ins w:id="70" w:author="animita" w:date="2017-12-05T21:56:00Z"/>
          <w:del w:id="71" w:author="zhi" w:date="2018-01-05T23:20:00Z"/>
          <w:rFonts w:hint="default"/>
          <w:color w:val="00B050"/>
          <w:sz w:val="24"/>
          <w:szCs w:val="24"/>
          <w:u w:color="00B050"/>
        </w:rPr>
      </w:pPr>
    </w:p>
    <w:p w:rsidR="00454D66" w:rsidRDefault="00454D66">
      <w:pPr>
        <w:pStyle w:val="a5"/>
        <w:spacing w:line="340" w:lineRule="exact"/>
        <w:rPr>
          <w:ins w:id="72" w:author="animita" w:date="2017-12-05T21:56:00Z"/>
          <w:rFonts w:hint="default"/>
          <w:color w:val="00B050"/>
          <w:sz w:val="24"/>
          <w:szCs w:val="24"/>
          <w:u w:color="00B050"/>
        </w:rPr>
      </w:pPr>
    </w:p>
    <w:p w:rsidR="00454D66" w:rsidRDefault="00454D66">
      <w:pPr>
        <w:pStyle w:val="a5"/>
        <w:spacing w:line="340" w:lineRule="exact"/>
        <w:rPr>
          <w:del w:id="73" w:author="animita" w:date="2017-12-05T22:03:00Z"/>
          <w:rFonts w:hint="default"/>
          <w:color w:val="00B050"/>
          <w:sz w:val="24"/>
          <w:szCs w:val="24"/>
          <w:u w:color="00B050"/>
        </w:rPr>
      </w:pPr>
    </w:p>
    <w:p w:rsidR="00454D66" w:rsidRDefault="003173C9">
      <w:pPr>
        <w:pStyle w:val="a5"/>
        <w:numPr>
          <w:ilvl w:val="0"/>
          <w:numId w:val="30"/>
        </w:numPr>
        <w:spacing w:line="340" w:lineRule="exact"/>
        <w:rPr>
          <w:rFonts w:hint="default"/>
          <w:color w:val="00B050"/>
          <w:sz w:val="24"/>
          <w:szCs w:val="24"/>
        </w:rPr>
      </w:pPr>
      <w:del w:id="74" w:author="animita" w:date="2017-12-05T22:03:00Z">
        <w:r>
          <w:rPr>
            <w:rFonts w:ascii="Times New Roman" w:hAnsi="Times New Roman"/>
            <w:color w:val="00B050"/>
            <w:sz w:val="24"/>
            <w:szCs w:val="24"/>
            <w:u w:color="00B050"/>
          </w:rPr>
          <w:delText xml:space="preserve">Explain the sweet </w:delText>
        </w:r>
        <w:r>
          <w:rPr>
            <w:rFonts w:ascii="Times New Roman" w:hAnsi="Times New Roman"/>
            <w:color w:val="00B050"/>
            <w:sz w:val="24"/>
            <w:szCs w:val="24"/>
            <w:u w:color="00B050"/>
          </w:rPr>
          <w:delText>spot of the synthesized model of Boehm and Turner</w:delText>
        </w:r>
      </w:del>
      <w:ins w:id="75" w:author="animita" w:date="2017-12-04T19:31:00Z">
        <w:r>
          <w:rPr>
            <w:rFonts w:ascii="Times New Roman" w:hAnsi="Times New Roman"/>
            <w:color w:val="00B050"/>
            <w:sz w:val="24"/>
            <w:szCs w:val="24"/>
            <w:u w:color="00B050"/>
          </w:rPr>
          <w:t>Please describe the components, connectors and constrains of the Map-Reduce</w:t>
        </w:r>
        <w:del w:id="76" w:author="animita" w:date="2017-12-06T01:08:00Z">
          <w:r>
            <w:rPr>
              <w:rFonts w:ascii="Times New Roman" w:hAnsi="Times New Roman"/>
              <w:color w:val="00B050"/>
              <w:sz w:val="24"/>
              <w:szCs w:val="24"/>
              <w:u w:color="00B050"/>
            </w:rPr>
            <w:delText xml:space="preserve">SOA </w:delText>
          </w:r>
        </w:del>
        <w:r>
          <w:rPr>
            <w:rFonts w:ascii="Times New Roman" w:hAnsi="Times New Roman"/>
            <w:color w:val="00B050"/>
            <w:sz w:val="24"/>
            <w:szCs w:val="24"/>
            <w:u w:color="00B050"/>
          </w:rPr>
          <w:t xml:space="preserve"> </w:t>
        </w:r>
        <w:r>
          <w:rPr>
            <w:rFonts w:ascii="Times New Roman" w:hAnsi="Times New Roman"/>
            <w:color w:val="00B050"/>
            <w:sz w:val="24"/>
            <w:szCs w:val="24"/>
            <w:u w:color="00B050"/>
          </w:rPr>
          <w:lastRenderedPageBreak/>
          <w:t>pattern</w:t>
        </w:r>
      </w:ins>
      <w:r>
        <w:rPr>
          <w:rFonts w:ascii="Times New Roman" w:hAnsi="Times New Roman"/>
          <w:color w:val="00B050"/>
          <w:sz w:val="24"/>
          <w:szCs w:val="24"/>
          <w:u w:color="00B050"/>
        </w:rPr>
        <w:t>.</w:t>
      </w:r>
      <w:ins w:id="77" w:author="animita" w:date="2017-12-11T23:43:00Z">
        <w:r w:rsidRPr="00534ABB">
          <w:rPr>
            <w:rFonts w:ascii="宋体" w:eastAsia="宋体" w:hAnsi="宋体" w:cs="宋体"/>
            <w:color w:val="00B050"/>
            <w:sz w:val="24"/>
            <w:szCs w:val="24"/>
            <w:u w:color="00B050"/>
            <w:rPrChange w:id="78" w:author="kirtsy YU" w:date="2018-12-25T00:34:00Z">
              <w:rPr>
                <w:rFonts w:ascii="宋体" w:eastAsia="宋体" w:hAnsi="宋体" w:cs="宋体"/>
                <w:color w:val="00B050"/>
                <w:sz w:val="24"/>
                <w:szCs w:val="24"/>
                <w:u w:color="00B050"/>
                <w:lang w:val="zh-TW"/>
              </w:rPr>
            </w:rPrChange>
          </w:rPr>
          <w:t xml:space="preserve"> </w:t>
        </w:r>
        <w:r>
          <w:rPr>
            <w:rFonts w:ascii="宋体" w:eastAsia="宋体" w:hAnsi="宋体" w:cs="宋体"/>
            <w:color w:val="00B050"/>
            <w:sz w:val="24"/>
            <w:szCs w:val="24"/>
            <w:u w:color="00B050"/>
            <w:lang w:val="zh-TW"/>
          </w:rPr>
          <w:t>（</w:t>
        </w:r>
        <w:r>
          <w:rPr>
            <w:rFonts w:ascii="Times New Roman" w:hAnsi="Times New Roman"/>
            <w:color w:val="00B050"/>
            <w:sz w:val="24"/>
            <w:szCs w:val="24"/>
            <w:u w:color="00B050"/>
          </w:rPr>
          <w:t>Score 6</w:t>
        </w:r>
        <w:r>
          <w:rPr>
            <w:rFonts w:ascii="宋体" w:eastAsia="宋体" w:hAnsi="宋体" w:cs="宋体"/>
            <w:color w:val="00B050"/>
            <w:sz w:val="24"/>
            <w:szCs w:val="24"/>
            <w:u w:color="00B050"/>
            <w:lang w:val="zh-TW"/>
          </w:rPr>
          <w:t>）</w:t>
        </w:r>
      </w:ins>
    </w:p>
    <w:p w:rsidR="00454D66" w:rsidRDefault="00454D66">
      <w:pPr>
        <w:pStyle w:val="a5"/>
        <w:numPr>
          <w:ilvl w:val="0"/>
          <w:numId w:val="30"/>
        </w:numPr>
        <w:spacing w:line="340" w:lineRule="exact"/>
        <w:rPr>
          <w:rFonts w:hint="default"/>
          <w:color w:val="00B050"/>
          <w:sz w:val="24"/>
          <w:szCs w:val="24"/>
          <w:u w:color="00B050"/>
        </w:rPr>
      </w:pPr>
    </w:p>
    <w:p w:rsidR="00454D66" w:rsidRDefault="00454D66">
      <w:pPr>
        <w:pStyle w:val="a5"/>
        <w:spacing w:line="340" w:lineRule="exact"/>
        <w:rPr>
          <w:ins w:id="79" w:author="animita" w:date="2017-12-11T23:43:00Z"/>
          <w:del w:id="80" w:author="zhi" w:date="2018-01-03T09:57:00Z"/>
          <w:rFonts w:hint="default"/>
          <w:color w:val="00B050"/>
          <w:sz w:val="24"/>
          <w:szCs w:val="24"/>
          <w:u w:color="00B050"/>
        </w:rPr>
      </w:pPr>
    </w:p>
    <w:p w:rsidR="00454D66" w:rsidRDefault="00454D66">
      <w:pPr>
        <w:pStyle w:val="a5"/>
        <w:spacing w:line="340" w:lineRule="exact"/>
        <w:rPr>
          <w:ins w:id="81" w:author="animita" w:date="2017-12-11T23:43:00Z"/>
          <w:del w:id="82" w:author="zhi" w:date="2018-01-03T09:57:00Z"/>
          <w:rFonts w:hint="default"/>
          <w:color w:val="00B050"/>
          <w:sz w:val="24"/>
          <w:szCs w:val="24"/>
          <w:u w:color="00B050"/>
        </w:rPr>
      </w:pPr>
    </w:p>
    <w:p w:rsidR="00454D66" w:rsidRDefault="00454D66">
      <w:pPr>
        <w:pStyle w:val="a5"/>
        <w:spacing w:line="340" w:lineRule="exact"/>
        <w:rPr>
          <w:ins w:id="83" w:author="animita" w:date="2017-12-11T23:43:00Z"/>
          <w:del w:id="84" w:author="zhi" w:date="2018-01-03T09:57:00Z"/>
          <w:rFonts w:hint="default"/>
          <w:color w:val="00B050"/>
          <w:sz w:val="24"/>
          <w:szCs w:val="24"/>
          <w:u w:color="00B050"/>
        </w:rPr>
      </w:pPr>
    </w:p>
    <w:p w:rsidR="00454D66" w:rsidRDefault="00454D66">
      <w:pPr>
        <w:pStyle w:val="a5"/>
        <w:spacing w:line="340" w:lineRule="exact"/>
        <w:rPr>
          <w:ins w:id="85" w:author="animita" w:date="2017-12-11T23:43:00Z"/>
          <w:del w:id="86" w:author="zhi" w:date="2018-01-03T09:57:00Z"/>
          <w:rFonts w:hint="default"/>
          <w:color w:val="00B050"/>
          <w:sz w:val="24"/>
          <w:szCs w:val="24"/>
          <w:u w:color="00B050"/>
        </w:rPr>
      </w:pPr>
    </w:p>
    <w:p w:rsidR="00454D66" w:rsidRDefault="00454D66">
      <w:pPr>
        <w:pStyle w:val="a5"/>
        <w:numPr>
          <w:ilvl w:val="0"/>
          <w:numId w:val="30"/>
        </w:numPr>
        <w:spacing w:line="340" w:lineRule="exact"/>
        <w:rPr>
          <w:rFonts w:hint="default"/>
          <w:color w:val="00B050"/>
          <w:sz w:val="24"/>
          <w:szCs w:val="24"/>
          <w:u w:color="00B050"/>
        </w:rPr>
      </w:pPr>
    </w:p>
    <w:p w:rsidR="00454D66" w:rsidRDefault="00454D66">
      <w:pPr>
        <w:pStyle w:val="a5"/>
        <w:numPr>
          <w:ilvl w:val="0"/>
          <w:numId w:val="30"/>
        </w:numPr>
        <w:spacing w:line="340" w:lineRule="exact"/>
        <w:rPr>
          <w:rFonts w:hint="default"/>
          <w:color w:val="00B050"/>
          <w:sz w:val="24"/>
          <w:szCs w:val="24"/>
          <w:u w:color="00B050"/>
        </w:rPr>
      </w:pPr>
    </w:p>
    <w:p w:rsidR="00454D66" w:rsidRDefault="00454D66">
      <w:pPr>
        <w:pStyle w:val="a5"/>
        <w:numPr>
          <w:ilvl w:val="0"/>
          <w:numId w:val="30"/>
        </w:numPr>
        <w:spacing w:line="340" w:lineRule="exact"/>
        <w:rPr>
          <w:rFonts w:hint="default"/>
          <w:color w:val="00B050"/>
          <w:sz w:val="24"/>
          <w:szCs w:val="24"/>
          <w:u w:color="00B050"/>
        </w:rPr>
      </w:pPr>
    </w:p>
    <w:p w:rsidR="00454D66" w:rsidRDefault="003173C9">
      <w:pPr>
        <w:pStyle w:val="a5"/>
        <w:spacing w:line="340" w:lineRule="exact"/>
        <w:rPr>
          <w:ins w:id="87" w:author="animita" w:date="2017-12-11T23:43:00Z"/>
          <w:rFonts w:hint="default"/>
          <w:color w:val="F79646"/>
          <w:sz w:val="24"/>
          <w:szCs w:val="24"/>
          <w:u w:color="F79646"/>
        </w:rPr>
      </w:pPr>
      <w:ins w:id="88" w:author="animita" w:date="2017-12-11T23:43:00Z">
        <w:r>
          <w:rPr>
            <w:rFonts w:ascii="Times New Roman" w:hAnsi="Times New Roman"/>
            <w:color w:val="F79646"/>
            <w:sz w:val="24"/>
            <w:szCs w:val="24"/>
            <w:u w:color="F79646"/>
          </w:rPr>
          <w:t xml:space="preserve">Map is a function with multiple instances deployed across multiple </w:t>
        </w:r>
        <w:proofErr w:type="gramStart"/>
        <w:r>
          <w:rPr>
            <w:rFonts w:ascii="Times New Roman" w:hAnsi="Times New Roman"/>
            <w:color w:val="F79646"/>
            <w:sz w:val="24"/>
            <w:szCs w:val="24"/>
            <w:u w:color="F79646"/>
          </w:rPr>
          <w:t>processors  that</w:t>
        </w:r>
        <w:proofErr w:type="gramEnd"/>
        <w:r>
          <w:rPr>
            <w:rFonts w:ascii="Times New Roman" w:hAnsi="Times New Roman"/>
            <w:color w:val="F79646"/>
            <w:sz w:val="24"/>
            <w:szCs w:val="24"/>
            <w:u w:color="F79646"/>
          </w:rPr>
          <w:t xml:space="preserve"> perform the </w:t>
        </w:r>
        <w:r>
          <w:rPr>
            <w:rFonts w:ascii="Times New Roman" w:hAnsi="Times New Roman"/>
            <w:color w:val="F79646"/>
            <w:sz w:val="24"/>
            <w:szCs w:val="24"/>
            <w:u w:color="F79646"/>
          </w:rPr>
          <w:t>extract and transform portion of extract-transform-load.</w:t>
        </w:r>
      </w:ins>
    </w:p>
    <w:p w:rsidR="00454D66" w:rsidRDefault="00454D66">
      <w:pPr>
        <w:pStyle w:val="a5"/>
        <w:spacing w:line="340" w:lineRule="exact"/>
        <w:rPr>
          <w:ins w:id="89" w:author="animita" w:date="2017-12-11T23:43:00Z"/>
          <w:rFonts w:hint="default"/>
          <w:color w:val="F79646"/>
          <w:sz w:val="24"/>
          <w:szCs w:val="24"/>
          <w:u w:color="F79646"/>
        </w:rPr>
      </w:pPr>
    </w:p>
    <w:p w:rsidR="00454D66" w:rsidRDefault="003173C9">
      <w:pPr>
        <w:pStyle w:val="a5"/>
        <w:spacing w:line="340" w:lineRule="exact"/>
        <w:rPr>
          <w:ins w:id="90" w:author="animita" w:date="2017-12-11T23:43:00Z"/>
          <w:rFonts w:hint="default"/>
          <w:color w:val="F79646"/>
          <w:sz w:val="24"/>
          <w:szCs w:val="24"/>
          <w:u w:color="F79646"/>
        </w:rPr>
      </w:pPr>
      <w:ins w:id="91" w:author="animita" w:date="2017-12-11T23:43:00Z">
        <w:r>
          <w:rPr>
            <w:rFonts w:ascii="Times New Roman" w:hAnsi="Times New Roman"/>
            <w:color w:val="F79646"/>
            <w:sz w:val="24"/>
            <w:szCs w:val="24"/>
            <w:u w:color="F79646"/>
          </w:rPr>
          <w:t>Reduce is a function that may be deployed as a single instance or as multiple instances across multiple processors to perform the load portion of extract-transform-load.</w:t>
        </w:r>
      </w:ins>
    </w:p>
    <w:p w:rsidR="00454D66" w:rsidRDefault="00454D66">
      <w:pPr>
        <w:pStyle w:val="a5"/>
        <w:spacing w:line="340" w:lineRule="exact"/>
        <w:rPr>
          <w:ins w:id="92" w:author="animita" w:date="2017-12-11T23:43:00Z"/>
          <w:rFonts w:hint="default"/>
          <w:color w:val="F79646"/>
          <w:sz w:val="24"/>
          <w:szCs w:val="24"/>
          <w:u w:color="F79646"/>
        </w:rPr>
      </w:pPr>
    </w:p>
    <w:p w:rsidR="00454D66" w:rsidRDefault="003173C9">
      <w:pPr>
        <w:pStyle w:val="a5"/>
        <w:spacing w:line="340" w:lineRule="exact"/>
        <w:rPr>
          <w:ins w:id="93" w:author="animita" w:date="2017-12-11T23:43:00Z"/>
          <w:rFonts w:hint="default"/>
          <w:color w:val="F79646"/>
          <w:sz w:val="24"/>
          <w:szCs w:val="24"/>
          <w:u w:color="F79646"/>
        </w:rPr>
      </w:pPr>
      <w:ins w:id="94" w:author="animita" w:date="2017-12-11T23:43:00Z">
        <w:r>
          <w:rPr>
            <w:rFonts w:ascii="Times New Roman" w:hAnsi="Times New Roman"/>
            <w:color w:val="F79646"/>
            <w:sz w:val="24"/>
            <w:szCs w:val="24"/>
            <w:u w:color="F79646"/>
          </w:rPr>
          <w:t xml:space="preserve">The data to be analyzed </w:t>
        </w:r>
        <w:r>
          <w:rPr>
            <w:rFonts w:ascii="Times New Roman" w:hAnsi="Times New Roman"/>
            <w:color w:val="F79646"/>
            <w:sz w:val="24"/>
            <w:szCs w:val="24"/>
            <w:u w:color="F79646"/>
          </w:rPr>
          <w:t>must be exist as a set of files.</w:t>
        </w:r>
      </w:ins>
    </w:p>
    <w:p w:rsidR="00454D66" w:rsidRDefault="003173C9">
      <w:pPr>
        <w:pStyle w:val="a5"/>
        <w:spacing w:line="340" w:lineRule="exact"/>
        <w:rPr>
          <w:ins w:id="95" w:author="animita" w:date="2017-12-11T23:43:00Z"/>
          <w:rFonts w:hint="default"/>
          <w:color w:val="F79646"/>
          <w:sz w:val="24"/>
          <w:szCs w:val="24"/>
          <w:u w:color="F79646"/>
        </w:rPr>
      </w:pPr>
      <w:ins w:id="96" w:author="animita" w:date="2017-12-11T23:43:00Z">
        <w:r>
          <w:rPr>
            <w:rFonts w:ascii="Times New Roman" w:hAnsi="Times New Roman"/>
            <w:color w:val="F79646"/>
            <w:sz w:val="24"/>
            <w:szCs w:val="24"/>
            <w:u w:color="F79646"/>
          </w:rPr>
          <w:t>The map functions are stateless and do not communicate with each other.</w:t>
        </w:r>
      </w:ins>
    </w:p>
    <w:p w:rsidR="00454D66" w:rsidRDefault="003173C9">
      <w:pPr>
        <w:pStyle w:val="a5"/>
        <w:spacing w:line="340" w:lineRule="exact"/>
        <w:rPr>
          <w:del w:id="97" w:author="zhi" w:date="2018-01-03T09:57:00Z"/>
          <w:rFonts w:hint="default"/>
          <w:color w:val="F79646"/>
          <w:sz w:val="24"/>
          <w:szCs w:val="24"/>
          <w:u w:color="F79646"/>
        </w:rPr>
      </w:pPr>
      <w:ins w:id="98" w:author="animita" w:date="2017-12-11T23:43:00Z">
        <w:r>
          <w:rPr>
            <w:rFonts w:ascii="Times New Roman" w:hAnsi="Times New Roman"/>
            <w:color w:val="F79646"/>
            <w:sz w:val="24"/>
            <w:szCs w:val="24"/>
            <w:u w:color="F79646"/>
          </w:rPr>
          <w:t xml:space="preserve">The only communication between the map instances and the </w:t>
        </w:r>
        <w:proofErr w:type="spellStart"/>
        <w:r>
          <w:rPr>
            <w:rFonts w:ascii="Times New Roman" w:hAnsi="Times New Roman"/>
            <w:color w:val="F79646"/>
            <w:sz w:val="24"/>
            <w:szCs w:val="24"/>
            <w:u w:color="F79646"/>
          </w:rPr>
          <w:t>the</w:t>
        </w:r>
        <w:proofErr w:type="spellEnd"/>
        <w:r>
          <w:rPr>
            <w:rFonts w:ascii="Times New Roman" w:hAnsi="Times New Roman"/>
            <w:color w:val="F79646"/>
            <w:sz w:val="24"/>
            <w:szCs w:val="24"/>
            <w:u w:color="F79646"/>
          </w:rPr>
          <w:t xml:space="preserve"> reduce instances is the data emitted from the map instances as &lt;</w:t>
        </w:r>
        <w:proofErr w:type="spellStart"/>
        <w:proofErr w:type="gramStart"/>
        <w:r>
          <w:rPr>
            <w:rFonts w:ascii="Times New Roman" w:hAnsi="Times New Roman"/>
            <w:color w:val="F79646"/>
            <w:sz w:val="24"/>
            <w:szCs w:val="24"/>
            <w:u w:color="F79646"/>
          </w:rPr>
          <w:t>key,value</w:t>
        </w:r>
        <w:proofErr w:type="spellEnd"/>
        <w:proofErr w:type="gramEnd"/>
        <w:r>
          <w:rPr>
            <w:rFonts w:ascii="Times New Roman" w:hAnsi="Times New Roman"/>
            <w:color w:val="F79646"/>
            <w:sz w:val="24"/>
            <w:szCs w:val="24"/>
            <w:u w:color="F79646"/>
          </w:rPr>
          <w:t>&gt;</w:t>
        </w:r>
      </w:ins>
    </w:p>
    <w:p w:rsidR="00454D66" w:rsidRDefault="00454D66">
      <w:pPr>
        <w:pStyle w:val="a5"/>
        <w:spacing w:line="340" w:lineRule="exact"/>
        <w:rPr>
          <w:ins w:id="99" w:author="zhi" w:date="2018-01-05T23:21:00Z"/>
          <w:rFonts w:hint="default"/>
          <w:color w:val="F79646"/>
          <w:sz w:val="24"/>
          <w:szCs w:val="24"/>
          <w:u w:color="F79646"/>
        </w:rPr>
      </w:pPr>
    </w:p>
    <w:p w:rsidR="00454D66" w:rsidRDefault="00454D66">
      <w:pPr>
        <w:pStyle w:val="a5"/>
        <w:spacing w:line="340" w:lineRule="exact"/>
        <w:rPr>
          <w:ins w:id="100" w:author="animita" w:date="2017-12-05T21:57:00Z"/>
          <w:del w:id="101" w:author="zhi" w:date="2018-01-03T09:57:00Z"/>
          <w:rFonts w:hint="default"/>
          <w:color w:val="00B050"/>
          <w:sz w:val="24"/>
          <w:szCs w:val="24"/>
          <w:u w:color="00B050"/>
        </w:rPr>
      </w:pPr>
    </w:p>
    <w:p w:rsidR="00454D66" w:rsidRDefault="00454D66">
      <w:pPr>
        <w:pStyle w:val="a5"/>
        <w:spacing w:line="340" w:lineRule="exact"/>
        <w:rPr>
          <w:ins w:id="102" w:author="animita" w:date="2017-12-05T21:57:00Z"/>
          <w:del w:id="103" w:author="zhi" w:date="2018-01-03T09:57:00Z"/>
          <w:rFonts w:hint="default"/>
          <w:color w:val="00B050"/>
          <w:sz w:val="24"/>
          <w:szCs w:val="24"/>
          <w:u w:color="00B050"/>
        </w:rPr>
      </w:pPr>
    </w:p>
    <w:p w:rsidR="00454D66" w:rsidRDefault="00454D66">
      <w:pPr>
        <w:pStyle w:val="a5"/>
        <w:spacing w:line="340" w:lineRule="exact"/>
        <w:rPr>
          <w:ins w:id="104" w:author="animita" w:date="2017-12-05T21:57:00Z"/>
          <w:del w:id="105" w:author="zhi" w:date="2018-01-03T09:57:00Z"/>
          <w:rFonts w:hint="default"/>
          <w:color w:val="00B050"/>
          <w:sz w:val="24"/>
          <w:szCs w:val="24"/>
          <w:u w:color="00B050"/>
        </w:rPr>
      </w:pPr>
    </w:p>
    <w:p w:rsidR="00454D66" w:rsidRDefault="00454D66">
      <w:pPr>
        <w:pStyle w:val="a5"/>
        <w:spacing w:line="340" w:lineRule="exact"/>
        <w:rPr>
          <w:ins w:id="106" w:author="animita" w:date="2017-12-05T21:57:00Z"/>
          <w:del w:id="107" w:author="zhi" w:date="2018-01-03T09:57:00Z"/>
          <w:rFonts w:hint="default"/>
          <w:color w:val="00B050"/>
          <w:sz w:val="24"/>
          <w:szCs w:val="24"/>
          <w:u w:color="00B050"/>
        </w:rPr>
      </w:pPr>
    </w:p>
    <w:p w:rsidR="00454D66" w:rsidRDefault="00454D66">
      <w:pPr>
        <w:pStyle w:val="a5"/>
        <w:spacing w:line="340" w:lineRule="exact"/>
        <w:rPr>
          <w:ins w:id="108" w:author="animita" w:date="2017-12-05T21:57:00Z"/>
          <w:del w:id="109" w:author="zhi" w:date="2018-01-03T09:57:00Z"/>
          <w:rFonts w:hint="default"/>
          <w:color w:val="00B050"/>
          <w:sz w:val="24"/>
          <w:szCs w:val="24"/>
          <w:u w:color="00B050"/>
        </w:rPr>
      </w:pPr>
    </w:p>
    <w:p w:rsidR="00454D66" w:rsidRDefault="00454D66">
      <w:pPr>
        <w:pStyle w:val="a5"/>
        <w:spacing w:line="340" w:lineRule="exact"/>
        <w:rPr>
          <w:ins w:id="110" w:author="animita" w:date="2017-12-05T21:57:00Z"/>
          <w:del w:id="111" w:author="zhi" w:date="2018-01-03T09:57:00Z"/>
          <w:rFonts w:hint="default"/>
          <w:color w:val="00B050"/>
          <w:sz w:val="24"/>
          <w:szCs w:val="24"/>
          <w:u w:color="00B050"/>
        </w:rPr>
      </w:pPr>
    </w:p>
    <w:p w:rsidR="00454D66" w:rsidRDefault="00454D66">
      <w:pPr>
        <w:pStyle w:val="a5"/>
        <w:spacing w:line="340" w:lineRule="exact"/>
        <w:rPr>
          <w:ins w:id="112" w:author="animita" w:date="2017-12-05T21:57:00Z"/>
          <w:del w:id="113" w:author="zhi" w:date="2018-01-03T09:57:00Z"/>
          <w:rFonts w:hint="default"/>
          <w:color w:val="00B050"/>
          <w:sz w:val="24"/>
          <w:szCs w:val="24"/>
          <w:u w:color="00B050"/>
        </w:rPr>
      </w:pPr>
    </w:p>
    <w:p w:rsidR="00454D66" w:rsidRDefault="00454D66">
      <w:pPr>
        <w:pStyle w:val="a5"/>
        <w:spacing w:line="340" w:lineRule="exact"/>
        <w:rPr>
          <w:ins w:id="114" w:author="animita" w:date="2017-12-05T21:57:00Z"/>
          <w:del w:id="115" w:author="zhi" w:date="2018-01-03T09:57:00Z"/>
          <w:rFonts w:hint="default"/>
          <w:color w:val="00B050"/>
          <w:sz w:val="24"/>
          <w:szCs w:val="24"/>
          <w:u w:color="00B050"/>
        </w:rPr>
      </w:pPr>
    </w:p>
    <w:p w:rsidR="00454D66" w:rsidRDefault="00454D66">
      <w:pPr>
        <w:pStyle w:val="a5"/>
        <w:spacing w:line="340" w:lineRule="exact"/>
        <w:rPr>
          <w:ins w:id="116" w:author="animita" w:date="2017-12-05T21:57:00Z"/>
          <w:del w:id="117" w:author="zhi" w:date="2018-01-03T09:57:00Z"/>
          <w:rFonts w:hint="default"/>
          <w:color w:val="00B050"/>
          <w:sz w:val="24"/>
          <w:szCs w:val="24"/>
          <w:u w:color="00B050"/>
        </w:rPr>
      </w:pPr>
    </w:p>
    <w:p w:rsidR="00454D66" w:rsidRDefault="00454D66">
      <w:pPr>
        <w:pStyle w:val="a5"/>
        <w:spacing w:line="340" w:lineRule="exact"/>
        <w:rPr>
          <w:ins w:id="118" w:author="animita" w:date="2017-12-05T21:57:00Z"/>
          <w:del w:id="119" w:author="zhi" w:date="2018-01-03T09:57:00Z"/>
          <w:rFonts w:hint="default"/>
          <w:color w:val="00B050"/>
          <w:sz w:val="24"/>
          <w:szCs w:val="24"/>
          <w:u w:color="00B050"/>
        </w:rPr>
      </w:pPr>
    </w:p>
    <w:p w:rsidR="00454D66" w:rsidRDefault="00454D66">
      <w:pPr>
        <w:pStyle w:val="a5"/>
        <w:spacing w:line="340" w:lineRule="exact"/>
        <w:rPr>
          <w:rFonts w:hint="default"/>
          <w:color w:val="00B050"/>
          <w:sz w:val="24"/>
          <w:szCs w:val="24"/>
          <w:u w:color="00B050"/>
        </w:rPr>
      </w:pPr>
    </w:p>
    <w:p w:rsidR="00454D66" w:rsidRDefault="003173C9">
      <w:pPr>
        <w:pStyle w:val="a5"/>
        <w:numPr>
          <w:ilvl w:val="0"/>
          <w:numId w:val="30"/>
        </w:numPr>
        <w:spacing w:line="340" w:lineRule="exact"/>
        <w:rPr>
          <w:rFonts w:hint="default"/>
          <w:sz w:val="24"/>
          <w:szCs w:val="24"/>
        </w:rPr>
      </w:pPr>
      <w:del w:id="120" w:author="animita" w:date="2017-12-04T16:08:00Z">
        <w:r>
          <w:rPr>
            <w:rFonts w:ascii="Times New Roman" w:hAnsi="Times New Roman"/>
            <w:color w:val="00B050"/>
            <w:sz w:val="24"/>
            <w:szCs w:val="24"/>
            <w:u w:color="00B050"/>
          </w:rPr>
          <w:delText>Con</w:delText>
        </w:r>
        <w:r>
          <w:rPr>
            <w:rFonts w:ascii="Times New Roman" w:hAnsi="Times New Roman"/>
            <w:color w:val="00B050"/>
            <w:sz w:val="24"/>
            <w:szCs w:val="24"/>
            <w:u w:color="00B050"/>
          </w:rPr>
          <w:delText>sider the choice between synchronous and a synchronous communication (a choice in the coordination mechanism category). What quality attribute requirements might lead you to choose one over the other</w:delText>
        </w:r>
      </w:del>
      <w:ins w:id="121" w:author="animita" w:date="2017-12-04T16:08:00Z">
        <w:r>
          <w:rPr>
            <w:rFonts w:ascii="Times New Roman" w:hAnsi="Times New Roman"/>
            <w:color w:val="00B050"/>
            <w:sz w:val="24"/>
            <w:szCs w:val="24"/>
            <w:u w:color="00B050"/>
          </w:rPr>
          <w:t>Most peer-to-peer architecture employs late binding of th</w:t>
        </w:r>
        <w:r>
          <w:rPr>
            <w:rFonts w:ascii="Times New Roman" w:hAnsi="Times New Roman"/>
            <w:color w:val="00B050"/>
            <w:sz w:val="24"/>
            <w:szCs w:val="24"/>
            <w:u w:color="00B050"/>
          </w:rPr>
          <w:t xml:space="preserve">e </w:t>
        </w:r>
        <w:proofErr w:type="spellStart"/>
        <w:proofErr w:type="gramStart"/>
        <w:r>
          <w:rPr>
            <w:rFonts w:ascii="Times New Roman" w:hAnsi="Times New Roman"/>
            <w:color w:val="00B050"/>
            <w:sz w:val="24"/>
            <w:szCs w:val="24"/>
            <w:u w:color="00B050"/>
          </w:rPr>
          <w:t>topology.What</w:t>
        </w:r>
        <w:proofErr w:type="spellEnd"/>
        <w:proofErr w:type="gramEnd"/>
        <w:r>
          <w:rPr>
            <w:rFonts w:ascii="Times New Roman" w:hAnsi="Times New Roman"/>
            <w:color w:val="00B050"/>
            <w:sz w:val="24"/>
            <w:szCs w:val="24"/>
            <w:u w:color="00B050"/>
          </w:rPr>
          <w:t xml:space="preserve"> quality attributes does this promote or inhibit</w:t>
        </w:r>
      </w:ins>
      <w:r>
        <w:rPr>
          <w:rFonts w:ascii="Times New Roman" w:hAnsi="Times New Roman"/>
          <w:color w:val="00B050"/>
          <w:sz w:val="24"/>
          <w:szCs w:val="24"/>
          <w:u w:color="00B050"/>
        </w:rPr>
        <w:t>?</w:t>
      </w:r>
      <w:ins w:id="122" w:author="animita" w:date="2018-01-12T14:02:00Z">
        <w:r w:rsidRPr="00534ABB">
          <w:rPr>
            <w:rFonts w:ascii="宋体" w:eastAsia="宋体" w:hAnsi="宋体" w:cs="宋体"/>
            <w:color w:val="00B050"/>
            <w:sz w:val="24"/>
            <w:szCs w:val="24"/>
            <w:u w:color="00B050"/>
            <w:rPrChange w:id="123" w:author="kirtsy YU" w:date="2018-12-25T00:34:00Z">
              <w:rPr>
                <w:rFonts w:ascii="宋体" w:eastAsia="宋体" w:hAnsi="宋体" w:cs="宋体"/>
                <w:color w:val="00B050"/>
                <w:sz w:val="24"/>
                <w:szCs w:val="24"/>
                <w:u w:color="00B050"/>
                <w:lang w:val="zh-TW"/>
              </w:rPr>
            </w:rPrChange>
          </w:rPr>
          <w:t>（</w:t>
        </w:r>
        <w:r>
          <w:rPr>
            <w:rFonts w:ascii="Times New Roman" w:hAnsi="Times New Roman"/>
            <w:color w:val="00B050"/>
            <w:sz w:val="24"/>
            <w:szCs w:val="24"/>
            <w:u w:color="00B050"/>
          </w:rPr>
          <w:t>Score 6</w:t>
        </w:r>
        <w:r w:rsidRPr="00534ABB">
          <w:rPr>
            <w:rFonts w:ascii="宋体" w:eastAsia="宋体" w:hAnsi="宋体" w:cs="宋体"/>
            <w:color w:val="00B050"/>
            <w:sz w:val="24"/>
            <w:szCs w:val="24"/>
            <w:u w:color="00B050"/>
            <w:rPrChange w:id="124" w:author="kirtsy YU" w:date="2018-12-25T00:34:00Z">
              <w:rPr>
                <w:rFonts w:ascii="宋体" w:eastAsia="宋体" w:hAnsi="宋体" w:cs="宋体"/>
                <w:color w:val="00B050"/>
                <w:sz w:val="24"/>
                <w:szCs w:val="24"/>
                <w:u w:color="00B050"/>
                <w:lang w:val="zh-TW"/>
              </w:rPr>
            </w:rPrChange>
          </w:rPr>
          <w:t>）</w:t>
        </w:r>
      </w:ins>
    </w:p>
    <w:p w:rsidR="00454D66" w:rsidRDefault="003173C9" w:rsidP="00EA0421">
      <w:pPr>
        <w:pStyle w:val="a5"/>
        <w:spacing w:line="340" w:lineRule="exact"/>
        <w:ind w:left="120"/>
        <w:rPr>
          <w:rFonts w:hint="default"/>
          <w:sz w:val="24"/>
          <w:szCs w:val="24"/>
        </w:rPr>
        <w:pPrChange w:id="125" w:author="kirtsy YU" w:date="2018-12-25T01:32:00Z">
          <w:pPr>
            <w:pStyle w:val="a5"/>
            <w:numPr>
              <w:numId w:val="30"/>
            </w:numPr>
            <w:spacing w:line="340" w:lineRule="exact"/>
            <w:ind w:left="120" w:hanging="120"/>
          </w:pPr>
        </w:pPrChange>
      </w:pPr>
      <w:bookmarkStart w:id="126" w:name="_GoBack"/>
      <w:bookmarkEnd w:id="126"/>
      <w:ins w:id="127" w:author="zhi" w:date="2018-01-05T23:25:00Z">
        <w:r>
          <w:rPr>
            <w:rFonts w:ascii="Times New Roman" w:hAnsi="Times New Roman"/>
            <w:sz w:val="24"/>
            <w:szCs w:val="24"/>
          </w:rPr>
          <w:t>This will promote flexibility, efficiency, interoperability, portability, maintainability, reusability but inhibit testability, reliability, availability</w:t>
        </w:r>
      </w:ins>
    </w:p>
    <w:p w:rsidR="00454D66" w:rsidRDefault="00454D66">
      <w:pPr>
        <w:pStyle w:val="a5"/>
        <w:spacing w:line="340" w:lineRule="exact"/>
        <w:rPr>
          <w:ins w:id="128" w:author="animita" w:date="2017-12-05T21:57:00Z"/>
          <w:del w:id="129" w:author="zhi" w:date="2018-01-03T09:48:00Z"/>
          <w:rFonts w:hint="default"/>
          <w:sz w:val="24"/>
          <w:szCs w:val="24"/>
        </w:rPr>
      </w:pPr>
    </w:p>
    <w:p w:rsidR="00454D66" w:rsidRDefault="00454D66">
      <w:pPr>
        <w:pStyle w:val="a5"/>
        <w:spacing w:line="340" w:lineRule="exact"/>
        <w:rPr>
          <w:ins w:id="130" w:author="animita" w:date="2017-12-05T21:57:00Z"/>
          <w:del w:id="131" w:author="zhi" w:date="2018-01-03T09:48:00Z"/>
          <w:rFonts w:hint="default"/>
          <w:sz w:val="24"/>
          <w:szCs w:val="24"/>
        </w:rPr>
      </w:pPr>
    </w:p>
    <w:p w:rsidR="00454D66" w:rsidRDefault="00454D66">
      <w:pPr>
        <w:pStyle w:val="a5"/>
        <w:spacing w:line="340" w:lineRule="exact"/>
        <w:rPr>
          <w:ins w:id="132" w:author="animita" w:date="2017-12-05T21:57:00Z"/>
          <w:del w:id="133" w:author="zhi" w:date="2018-01-03T09:48:00Z"/>
          <w:rFonts w:hint="default"/>
          <w:sz w:val="24"/>
          <w:szCs w:val="24"/>
        </w:rPr>
      </w:pPr>
    </w:p>
    <w:p w:rsidR="00454D66" w:rsidRDefault="00454D66">
      <w:pPr>
        <w:pStyle w:val="a5"/>
        <w:spacing w:line="340" w:lineRule="exact"/>
        <w:rPr>
          <w:ins w:id="134" w:author="animita" w:date="2017-12-05T21:57:00Z"/>
          <w:del w:id="135" w:author="zhi" w:date="2018-01-03T09:48:00Z"/>
          <w:rFonts w:hint="default"/>
          <w:sz w:val="24"/>
          <w:szCs w:val="24"/>
        </w:rPr>
      </w:pPr>
    </w:p>
    <w:p w:rsidR="00454D66" w:rsidRDefault="00454D66">
      <w:pPr>
        <w:pStyle w:val="a5"/>
        <w:spacing w:line="340" w:lineRule="exact"/>
        <w:rPr>
          <w:ins w:id="136" w:author="animita" w:date="2017-12-05T21:57:00Z"/>
          <w:del w:id="137" w:author="zhi" w:date="2018-01-03T09:48:00Z"/>
          <w:rFonts w:hint="default"/>
          <w:sz w:val="24"/>
          <w:szCs w:val="24"/>
        </w:rPr>
      </w:pPr>
    </w:p>
    <w:p w:rsidR="00454D66" w:rsidRDefault="00454D66">
      <w:pPr>
        <w:pStyle w:val="a5"/>
        <w:spacing w:line="340" w:lineRule="exact"/>
        <w:rPr>
          <w:ins w:id="138" w:author="animita" w:date="2017-12-05T21:57:00Z"/>
          <w:del w:id="139" w:author="zhi" w:date="2018-01-03T09:48:00Z"/>
          <w:rFonts w:hint="default"/>
          <w:sz w:val="24"/>
          <w:szCs w:val="24"/>
        </w:rPr>
      </w:pPr>
    </w:p>
    <w:p w:rsidR="00454D66" w:rsidRDefault="00454D66">
      <w:pPr>
        <w:pStyle w:val="a5"/>
        <w:spacing w:line="340" w:lineRule="exact"/>
        <w:rPr>
          <w:ins w:id="140" w:author="animita" w:date="2017-12-05T21:57:00Z"/>
          <w:del w:id="141" w:author="zhi" w:date="2018-01-03T09:48:00Z"/>
          <w:rFonts w:hint="default"/>
          <w:sz w:val="24"/>
          <w:szCs w:val="24"/>
        </w:rPr>
      </w:pPr>
    </w:p>
    <w:p w:rsidR="00454D66" w:rsidRDefault="00454D66">
      <w:pPr>
        <w:pStyle w:val="a5"/>
        <w:spacing w:line="340" w:lineRule="exact"/>
        <w:rPr>
          <w:ins w:id="142" w:author="animita" w:date="2017-12-05T21:57:00Z"/>
          <w:del w:id="143" w:author="zhi" w:date="2018-01-03T09:48:00Z"/>
          <w:rFonts w:hint="default"/>
          <w:sz w:val="24"/>
          <w:szCs w:val="24"/>
        </w:rPr>
      </w:pPr>
    </w:p>
    <w:p w:rsidR="00454D66" w:rsidRDefault="00454D66">
      <w:pPr>
        <w:pStyle w:val="a5"/>
        <w:spacing w:line="340" w:lineRule="exact"/>
        <w:rPr>
          <w:ins w:id="144" w:author="animita" w:date="2017-12-05T21:57:00Z"/>
          <w:del w:id="145" w:author="zhi" w:date="2018-01-03T09:48:00Z"/>
          <w:rFonts w:hint="default"/>
          <w:sz w:val="24"/>
          <w:szCs w:val="24"/>
        </w:rPr>
      </w:pPr>
    </w:p>
    <w:p w:rsidR="00454D66" w:rsidRDefault="00454D66">
      <w:pPr>
        <w:pStyle w:val="a5"/>
        <w:spacing w:line="340" w:lineRule="exact"/>
        <w:rPr>
          <w:ins w:id="146" w:author="animita" w:date="2017-12-05T21:57:00Z"/>
          <w:del w:id="147" w:author="zhi" w:date="2018-01-03T09:48:00Z"/>
          <w:rFonts w:hint="default"/>
          <w:sz w:val="24"/>
          <w:szCs w:val="24"/>
        </w:rPr>
      </w:pPr>
    </w:p>
    <w:p w:rsidR="00454D66" w:rsidRDefault="00454D66">
      <w:pPr>
        <w:pStyle w:val="a5"/>
        <w:spacing w:line="340" w:lineRule="exact"/>
        <w:rPr>
          <w:ins w:id="148" w:author="animita" w:date="2017-12-05T21:57:00Z"/>
          <w:del w:id="149" w:author="zhi" w:date="2018-01-03T09:48:00Z"/>
          <w:rFonts w:hint="default"/>
          <w:sz w:val="24"/>
          <w:szCs w:val="24"/>
        </w:rPr>
      </w:pPr>
    </w:p>
    <w:p w:rsidR="00454D66" w:rsidRDefault="00454D66">
      <w:pPr>
        <w:pStyle w:val="a5"/>
        <w:spacing w:line="340" w:lineRule="exact"/>
        <w:rPr>
          <w:ins w:id="150" w:author="animita" w:date="2017-12-05T21:57:00Z"/>
          <w:del w:id="151" w:author="zhi" w:date="2018-01-03T09:48:00Z"/>
          <w:rFonts w:hint="default"/>
          <w:sz w:val="24"/>
          <w:szCs w:val="24"/>
        </w:rPr>
      </w:pPr>
    </w:p>
    <w:p w:rsidR="00454D66" w:rsidRDefault="00454D66">
      <w:pPr>
        <w:pStyle w:val="a5"/>
        <w:spacing w:line="340" w:lineRule="exact"/>
        <w:rPr>
          <w:ins w:id="152" w:author="animita" w:date="2017-12-05T21:57:00Z"/>
          <w:del w:id="153" w:author="zhi" w:date="2018-01-03T09:48:00Z"/>
          <w:rFonts w:hint="default"/>
          <w:sz w:val="24"/>
          <w:szCs w:val="24"/>
        </w:rPr>
      </w:pPr>
    </w:p>
    <w:p w:rsidR="00454D66" w:rsidRDefault="00454D66">
      <w:pPr>
        <w:pStyle w:val="a5"/>
        <w:spacing w:line="340" w:lineRule="exact"/>
        <w:rPr>
          <w:ins w:id="154" w:author="animita" w:date="2017-12-05T21:57:00Z"/>
          <w:del w:id="155" w:author="zhi" w:date="2018-01-03T09:48:00Z"/>
          <w:rFonts w:hint="default"/>
          <w:sz w:val="24"/>
          <w:szCs w:val="24"/>
        </w:rPr>
      </w:pPr>
    </w:p>
    <w:p w:rsidR="00454D66" w:rsidRDefault="00454D66">
      <w:pPr>
        <w:pStyle w:val="a5"/>
        <w:spacing w:line="340" w:lineRule="exact"/>
        <w:rPr>
          <w:ins w:id="156" w:author="animita" w:date="2017-12-05T21:57:00Z"/>
          <w:del w:id="157" w:author="zhi" w:date="2018-01-03T09:48:00Z"/>
          <w:rFonts w:hint="default"/>
          <w:sz w:val="24"/>
          <w:szCs w:val="24"/>
        </w:rPr>
      </w:pPr>
    </w:p>
    <w:p w:rsidR="00454D66" w:rsidRDefault="00454D66">
      <w:pPr>
        <w:pStyle w:val="a5"/>
        <w:spacing w:line="340" w:lineRule="exact"/>
        <w:rPr>
          <w:rFonts w:hint="default"/>
          <w:sz w:val="24"/>
          <w:szCs w:val="24"/>
        </w:rPr>
      </w:pPr>
    </w:p>
    <w:p w:rsidR="00454D66" w:rsidRDefault="003173C9">
      <w:pPr>
        <w:pStyle w:val="a5"/>
        <w:numPr>
          <w:ilvl w:val="0"/>
          <w:numId w:val="30"/>
        </w:numPr>
        <w:spacing w:line="340" w:lineRule="exact"/>
        <w:rPr>
          <w:rFonts w:hint="default"/>
          <w:color w:val="00B050"/>
          <w:sz w:val="24"/>
          <w:szCs w:val="24"/>
        </w:rPr>
      </w:pPr>
      <w:del w:id="158" w:author="animita" w:date="2017-12-04T17:00:00Z">
        <w:r>
          <w:rPr>
            <w:rFonts w:ascii="Times New Roman" w:hAnsi="Times New Roman"/>
            <w:color w:val="00B050"/>
            <w:sz w:val="24"/>
            <w:szCs w:val="24"/>
            <w:u w:color="00B050"/>
          </w:rPr>
          <w:delText xml:space="preserve">Many of the </w:delText>
        </w:r>
        <w:r>
          <w:rPr>
            <w:rFonts w:ascii="Times New Roman" w:hAnsi="Times New Roman"/>
            <w:color w:val="00B050"/>
            <w:sz w:val="24"/>
            <w:szCs w:val="24"/>
            <w:u w:color="00B050"/>
          </w:rPr>
          <w:delText>tactics for usability are also harmful for achieving security. Why do you think that is</w:delText>
        </w:r>
      </w:del>
      <w:ins w:id="159" w:author="Eric" w:date="2015-11-29T00:23:00Z">
        <w:del w:id="160" w:author="animita" w:date="2017-12-04T17:00:00Z">
          <w:r>
            <w:rPr>
              <w:rFonts w:ascii="Times New Roman" w:hAnsi="Times New Roman"/>
              <w:color w:val="00B050"/>
              <w:sz w:val="24"/>
              <w:szCs w:val="24"/>
              <w:u w:color="00B050"/>
            </w:rPr>
            <w:delText xml:space="preserve"> true</w:delText>
          </w:r>
        </w:del>
      </w:ins>
      <w:ins w:id="161" w:author="animita" w:date="2017-12-04T17:00:00Z">
        <w:r>
          <w:rPr>
            <w:rFonts w:ascii="Times New Roman" w:hAnsi="Times New Roman"/>
            <w:color w:val="00B050"/>
            <w:sz w:val="24"/>
            <w:szCs w:val="24"/>
            <w:u w:color="00B050"/>
          </w:rPr>
          <w:t>Discuss the choice of programming language (an example of choice of technology) and its relation to the design decisions in one of the other six categories? For ins</w:t>
        </w:r>
        <w:r>
          <w:rPr>
            <w:rFonts w:ascii="Times New Roman" w:hAnsi="Times New Roman"/>
            <w:color w:val="00B050"/>
            <w:sz w:val="24"/>
            <w:szCs w:val="24"/>
            <w:u w:color="00B050"/>
          </w:rPr>
          <w:t xml:space="preserve">tance, how can certain programming languages enable or inhibit the choice of </w:t>
        </w:r>
        <w:proofErr w:type="gramStart"/>
        <w:r>
          <w:rPr>
            <w:rFonts w:ascii="Times New Roman" w:hAnsi="Times New Roman"/>
            <w:color w:val="00B050"/>
            <w:sz w:val="24"/>
            <w:szCs w:val="24"/>
            <w:u w:color="00B050"/>
          </w:rPr>
          <w:t>particular coordination</w:t>
        </w:r>
        <w:proofErr w:type="gramEnd"/>
        <w:r>
          <w:rPr>
            <w:rFonts w:ascii="Times New Roman" w:hAnsi="Times New Roman"/>
            <w:color w:val="00B050"/>
            <w:sz w:val="24"/>
            <w:szCs w:val="24"/>
            <w:u w:color="00B050"/>
          </w:rPr>
          <w:t xml:space="preserve"> models?</w:t>
        </w:r>
      </w:ins>
      <w:del w:id="162" w:author="animita" w:date="2017-12-04T17:00:00Z">
        <w:r>
          <w:rPr>
            <w:rFonts w:ascii="Times New Roman" w:hAnsi="Times New Roman"/>
            <w:color w:val="00B050"/>
            <w:sz w:val="24"/>
            <w:szCs w:val="24"/>
            <w:u w:color="00B050"/>
          </w:rPr>
          <w:delText>.</w:delText>
        </w:r>
      </w:del>
      <w:r>
        <w:rPr>
          <w:rFonts w:ascii="Times New Roman" w:hAnsi="Times New Roman"/>
          <w:color w:val="00B050"/>
          <w:sz w:val="24"/>
          <w:szCs w:val="24"/>
          <w:u w:color="00B050"/>
        </w:rPr>
        <w:t xml:space="preserve"> </w:t>
      </w:r>
      <w:ins w:id="163" w:author="animita" w:date="2017-12-11T23:43:00Z">
        <w:r w:rsidRPr="00534ABB">
          <w:rPr>
            <w:rFonts w:ascii="宋体" w:eastAsia="宋体" w:hAnsi="宋体" w:cs="宋体"/>
            <w:color w:val="00B050"/>
            <w:sz w:val="24"/>
            <w:szCs w:val="24"/>
            <w:u w:color="00B050"/>
            <w:rPrChange w:id="164" w:author="kirtsy YU" w:date="2018-12-25T00:34:00Z">
              <w:rPr>
                <w:rFonts w:ascii="宋体" w:eastAsia="宋体" w:hAnsi="宋体" w:cs="宋体"/>
                <w:color w:val="00B050"/>
                <w:sz w:val="24"/>
                <w:szCs w:val="24"/>
                <w:u w:color="00B050"/>
                <w:lang w:val="zh-TW"/>
              </w:rPr>
            </w:rPrChange>
          </w:rPr>
          <w:t xml:space="preserve"> </w:t>
        </w:r>
        <w:r>
          <w:rPr>
            <w:rFonts w:ascii="宋体" w:eastAsia="宋体" w:hAnsi="宋体" w:cs="宋体"/>
            <w:color w:val="00B050"/>
            <w:sz w:val="24"/>
            <w:szCs w:val="24"/>
            <w:u w:color="00B050"/>
            <w:lang w:val="zh-TW"/>
          </w:rPr>
          <w:t>（</w:t>
        </w:r>
        <w:r>
          <w:rPr>
            <w:rFonts w:ascii="Times New Roman" w:hAnsi="Times New Roman"/>
            <w:color w:val="00B050"/>
            <w:sz w:val="24"/>
            <w:szCs w:val="24"/>
            <w:u w:color="00B050"/>
          </w:rPr>
          <w:t>Score 6</w:t>
        </w:r>
        <w:r>
          <w:rPr>
            <w:rFonts w:ascii="宋体" w:eastAsia="宋体" w:hAnsi="宋体" w:cs="宋体"/>
            <w:color w:val="00B050"/>
            <w:sz w:val="24"/>
            <w:szCs w:val="24"/>
            <w:u w:color="00B050"/>
            <w:lang w:val="zh-TW"/>
          </w:rPr>
          <w:t>）</w:t>
        </w:r>
      </w:ins>
    </w:p>
    <w:p w:rsidR="00454D66" w:rsidRDefault="003173C9">
      <w:pPr>
        <w:pStyle w:val="a5"/>
        <w:rPr>
          <w:ins w:id="165" w:author="zhi" w:date="2018-01-05T23:23:00Z"/>
          <w:rFonts w:ascii="宋体" w:eastAsia="宋体" w:hAnsi="宋体" w:cs="宋体" w:hint="default"/>
          <w:lang w:eastAsia="zh-CN"/>
        </w:rPr>
      </w:pPr>
      <w:ins w:id="166" w:author="zhi" w:date="2018-01-05T23:23:00Z">
        <w:r>
          <w:rPr>
            <w:rFonts w:ascii="宋体" w:eastAsia="宋体" w:hAnsi="宋体" w:cs="宋体"/>
            <w:lang w:val="zh-TW" w:eastAsia="zh-CN"/>
          </w:rPr>
          <w:t>设计决策中的开发技术选项与架构总体的设计关系应该是相辅相成的，其开发技术选项是软件架构设计的一部分，但是选择的开发技术由于有不同的特性也会发过来影响总体的软件架构。其他六种设计决策为：</w:t>
        </w:r>
        <w:r>
          <w:rPr>
            <w:rFonts w:ascii="宋体" w:eastAsia="宋体" w:hAnsi="宋体" w:cs="宋体"/>
            <w:lang w:eastAsia="zh-CN"/>
          </w:rPr>
          <w:t>Allocation of responsibilities</w:t>
        </w:r>
        <w:r>
          <w:rPr>
            <w:rFonts w:ascii="宋体" w:eastAsia="宋体" w:hAnsi="宋体" w:cs="宋体"/>
            <w:lang w:val="zh-TW" w:eastAsia="zh-CN"/>
          </w:rPr>
          <w:t>（责任分配）、</w:t>
        </w:r>
        <w:r>
          <w:rPr>
            <w:rFonts w:ascii="宋体" w:eastAsia="宋体" w:hAnsi="宋体" w:cs="宋体"/>
            <w:lang w:eastAsia="zh-CN"/>
          </w:rPr>
          <w:t>Coordination model</w:t>
        </w:r>
        <w:r>
          <w:rPr>
            <w:rFonts w:ascii="宋体" w:eastAsia="宋体" w:hAnsi="宋体" w:cs="宋体"/>
            <w:lang w:val="zh-TW" w:eastAsia="zh-CN"/>
          </w:rPr>
          <w:t>（协调模型）、</w:t>
        </w:r>
        <w:r>
          <w:rPr>
            <w:rFonts w:ascii="宋体" w:eastAsia="宋体" w:hAnsi="宋体" w:cs="宋体"/>
            <w:lang w:eastAsia="zh-CN"/>
          </w:rPr>
          <w:t>Data model</w:t>
        </w:r>
        <w:r>
          <w:rPr>
            <w:rFonts w:ascii="宋体" w:eastAsia="宋体" w:hAnsi="宋体" w:cs="宋体"/>
            <w:lang w:val="zh-TW" w:eastAsia="zh-CN"/>
          </w:rPr>
          <w:t>（数据模型）、</w:t>
        </w:r>
        <w:r>
          <w:rPr>
            <w:rFonts w:ascii="宋体" w:eastAsia="宋体" w:hAnsi="宋体" w:cs="宋体"/>
            <w:lang w:eastAsia="zh-CN"/>
          </w:rPr>
          <w:t>Management of resources</w:t>
        </w:r>
        <w:r>
          <w:rPr>
            <w:rFonts w:ascii="宋体" w:eastAsia="宋体" w:hAnsi="宋体" w:cs="宋体"/>
            <w:lang w:val="zh-TW" w:eastAsia="zh-CN"/>
          </w:rPr>
          <w:t>（资源管理）、</w:t>
        </w:r>
        <w:r>
          <w:rPr>
            <w:rFonts w:ascii="宋体" w:eastAsia="宋体" w:hAnsi="宋体" w:cs="宋体"/>
            <w:lang w:eastAsia="zh-CN"/>
          </w:rPr>
          <w:t>Mapping among architectural elements</w:t>
        </w:r>
        <w:r>
          <w:rPr>
            <w:rFonts w:ascii="宋体" w:eastAsia="宋体" w:hAnsi="宋体" w:cs="宋体"/>
            <w:lang w:val="zh-TW" w:eastAsia="zh-CN"/>
          </w:rPr>
          <w:t>（架构元素之间的映射）、</w:t>
        </w:r>
        <w:r>
          <w:rPr>
            <w:rFonts w:ascii="宋体" w:eastAsia="宋体" w:hAnsi="宋体" w:cs="宋体"/>
            <w:lang w:eastAsia="zh-CN"/>
          </w:rPr>
          <w:t>Binding time decisions</w:t>
        </w:r>
        <w:r>
          <w:rPr>
            <w:rFonts w:ascii="宋体" w:eastAsia="宋体" w:hAnsi="宋体" w:cs="宋体"/>
            <w:lang w:val="zh-TW" w:eastAsia="zh-CN"/>
          </w:rPr>
          <w:t>（结合时间的决定），</w:t>
        </w:r>
      </w:ins>
    </w:p>
    <w:p w:rsidR="00454D66" w:rsidRDefault="003173C9">
      <w:pPr>
        <w:pStyle w:val="a5"/>
        <w:numPr>
          <w:ilvl w:val="0"/>
          <w:numId w:val="31"/>
        </w:numPr>
        <w:spacing w:line="340" w:lineRule="exact"/>
        <w:rPr>
          <w:rFonts w:hint="default"/>
          <w:lang w:eastAsia="zh-CN"/>
        </w:rPr>
      </w:pPr>
      <w:ins w:id="167" w:author="zhi" w:date="2018-01-05T23:23:00Z">
        <w:r>
          <w:rPr>
            <w:rFonts w:ascii="宋体" w:eastAsia="宋体" w:hAnsi="宋体" w:cs="宋体"/>
            <w:lang w:eastAsia="zh-CN"/>
          </w:rPr>
          <w:t>Choice of technology</w:t>
        </w:r>
        <w:r>
          <w:rPr>
            <w:rFonts w:ascii="宋体" w:eastAsia="宋体" w:hAnsi="宋体" w:cs="宋体"/>
            <w:lang w:val="zh-TW" w:eastAsia="zh-CN"/>
          </w:rPr>
          <w:t>（技术的选择）是最后一个策略。在能达到剩下的六个设计决定提出的目标的情况下选择可行的技术，并且选择技术后反过来又会对这六个设计决定有一定的限制。例如：</w:t>
        </w:r>
        <w:r>
          <w:rPr>
            <w:rFonts w:ascii="宋体" w:eastAsia="宋体" w:hAnsi="宋体" w:cs="宋体"/>
            <w:lang w:eastAsia="zh-CN"/>
          </w:rPr>
          <w:t xml:space="preserve">Binding </w:t>
        </w:r>
        <w:r>
          <w:rPr>
            <w:rFonts w:ascii="宋体" w:eastAsia="宋体" w:hAnsi="宋体" w:cs="宋体"/>
            <w:lang w:eastAsia="zh-CN"/>
          </w:rPr>
          <w:t>time decisions</w:t>
        </w:r>
        <w:r>
          <w:rPr>
            <w:rFonts w:ascii="宋体" w:eastAsia="宋体" w:hAnsi="宋体" w:cs="宋体"/>
            <w:lang w:val="zh-TW" w:eastAsia="zh-CN"/>
          </w:rPr>
          <w:t>与</w:t>
        </w:r>
        <w:r>
          <w:rPr>
            <w:rFonts w:ascii="宋体" w:eastAsia="宋体" w:hAnsi="宋体" w:cs="宋体"/>
            <w:lang w:eastAsia="zh-CN"/>
          </w:rPr>
          <w:t xml:space="preserve">choice of technology </w:t>
        </w:r>
        <w:r>
          <w:rPr>
            <w:rFonts w:ascii="宋体" w:eastAsia="宋体" w:hAnsi="宋体" w:cs="宋体"/>
            <w:lang w:val="zh-TW" w:eastAsia="zh-CN"/>
          </w:rPr>
          <w:t>有很大的关联，你可以为智能手机建立一个应用程序商店，可以自动下载应用程序的相应版本。</w:t>
        </w:r>
        <w:r>
          <w:rPr>
            <w:rFonts w:ascii="宋体" w:eastAsia="宋体" w:hAnsi="宋体" w:cs="宋体"/>
            <w:lang w:eastAsia="zh-CN"/>
          </w:rPr>
          <w:t>Choice of technology</w:t>
        </w:r>
        <w:r>
          <w:rPr>
            <w:rFonts w:ascii="宋体" w:eastAsia="宋体" w:hAnsi="宋体" w:cs="宋体"/>
            <w:lang w:val="zh-TW" w:eastAsia="zh-CN"/>
          </w:rPr>
          <w:t>会对其他六种策略有一定的影响，如所需的协调模型或受约束的资源管理，技术选择对于协调模型的影响是很大的，例如</w:t>
        </w:r>
        <w:r>
          <w:rPr>
            <w:rFonts w:ascii="宋体" w:eastAsia="宋体" w:hAnsi="宋体" w:cs="宋体"/>
            <w:lang w:eastAsia="zh-CN"/>
          </w:rPr>
          <w:t>C++</w:t>
        </w:r>
        <w:r>
          <w:rPr>
            <w:rFonts w:ascii="宋体" w:eastAsia="宋体" w:hAnsi="宋体" w:cs="宋体"/>
            <w:lang w:val="zh-TW" w:eastAsia="zh-CN"/>
          </w:rPr>
          <w:t>编程语言与</w:t>
        </w:r>
        <w:r>
          <w:rPr>
            <w:rFonts w:ascii="宋体" w:eastAsia="宋体" w:hAnsi="宋体" w:cs="宋体"/>
            <w:lang w:eastAsia="zh-CN"/>
          </w:rPr>
          <w:t>JAVA</w:t>
        </w:r>
        <w:r>
          <w:rPr>
            <w:rFonts w:ascii="宋体" w:eastAsia="宋体" w:hAnsi="宋体" w:cs="宋体"/>
            <w:lang w:val="zh-TW" w:eastAsia="zh-CN"/>
          </w:rPr>
          <w:t>编程语言的选择上，</w:t>
        </w:r>
        <w:r>
          <w:rPr>
            <w:rFonts w:ascii="宋体" w:eastAsia="宋体" w:hAnsi="宋体" w:cs="宋体"/>
            <w:lang w:eastAsia="zh-CN"/>
          </w:rPr>
          <w:t>C++</w:t>
        </w:r>
        <w:r>
          <w:rPr>
            <w:rFonts w:ascii="宋体" w:eastAsia="宋体" w:hAnsi="宋体" w:cs="宋体"/>
            <w:lang w:val="zh-TW" w:eastAsia="zh-CN"/>
          </w:rPr>
          <w:t>编程语言频繁使用指针，但</w:t>
        </w:r>
        <w:r>
          <w:rPr>
            <w:rFonts w:ascii="宋体" w:eastAsia="宋体" w:hAnsi="宋体" w:cs="宋体"/>
            <w:lang w:eastAsia="zh-CN"/>
          </w:rPr>
          <w:t>JAVA</w:t>
        </w:r>
        <w:r>
          <w:rPr>
            <w:rFonts w:ascii="宋体" w:eastAsia="宋体" w:hAnsi="宋体" w:cs="宋体"/>
            <w:lang w:val="zh-TW" w:eastAsia="zh-CN"/>
          </w:rPr>
          <w:t>语言是纯面向对象语言，若选择</w:t>
        </w:r>
        <w:r>
          <w:rPr>
            <w:rFonts w:ascii="宋体" w:eastAsia="宋体" w:hAnsi="宋体" w:cs="宋体"/>
            <w:lang w:eastAsia="zh-CN"/>
          </w:rPr>
          <w:t>C++</w:t>
        </w:r>
        <w:r>
          <w:rPr>
            <w:rFonts w:ascii="宋体" w:eastAsia="宋体" w:hAnsi="宋体" w:cs="宋体"/>
            <w:lang w:val="zh-TW" w:eastAsia="zh-CN"/>
          </w:rPr>
          <w:t>语言，则要在协调模型中考虑到指针所可能造成的内存泄露的问题。故在</w:t>
        </w:r>
        <w:r>
          <w:rPr>
            <w:rFonts w:ascii="宋体" w:eastAsia="宋体" w:hAnsi="宋体" w:cs="宋体"/>
            <w:lang w:eastAsia="zh-CN"/>
          </w:rPr>
          <w:t>choice of techno</w:t>
        </w:r>
        <w:r>
          <w:rPr>
            <w:rFonts w:ascii="宋体" w:eastAsia="宋体" w:hAnsi="宋体" w:cs="宋体"/>
            <w:lang w:eastAsia="zh-CN"/>
          </w:rPr>
          <w:t>logy</w:t>
        </w:r>
        <w:r>
          <w:rPr>
            <w:rFonts w:ascii="宋体" w:eastAsia="宋体" w:hAnsi="宋体" w:cs="宋体"/>
            <w:lang w:val="zh-TW" w:eastAsia="zh-CN"/>
          </w:rPr>
          <w:t>时不仅是考虑该技术能否实现软件功能的问题，更要从全面的架构设计方面去考虑，并且结合其他六种策略进行考虑选择</w:t>
        </w:r>
        <w:r>
          <w:rPr>
            <w:rFonts w:ascii="宋体" w:eastAsia="宋体" w:hAnsi="宋体" w:cs="宋体"/>
            <w:sz w:val="24"/>
            <w:szCs w:val="24"/>
            <w:lang w:val="zh-TW" w:eastAsia="zh-CN"/>
          </w:rPr>
          <w:t>。</w:t>
        </w:r>
      </w:ins>
    </w:p>
    <w:p w:rsidR="00454D66" w:rsidRDefault="00454D66">
      <w:pPr>
        <w:pStyle w:val="a5"/>
        <w:spacing w:line="340" w:lineRule="exact"/>
        <w:rPr>
          <w:ins w:id="168" w:author="animita" w:date="2017-12-05T22:03:00Z"/>
          <w:del w:id="169" w:author="zhi" w:date="2018-01-03T09:50:00Z"/>
          <w:rFonts w:hint="default"/>
          <w:color w:val="00B050"/>
          <w:sz w:val="24"/>
          <w:szCs w:val="24"/>
          <w:u w:color="00B050"/>
          <w:lang w:eastAsia="zh-CN"/>
        </w:rPr>
      </w:pPr>
    </w:p>
    <w:p w:rsidR="00454D66" w:rsidRDefault="00454D66">
      <w:pPr>
        <w:pStyle w:val="a5"/>
        <w:spacing w:line="340" w:lineRule="exact"/>
        <w:rPr>
          <w:ins w:id="170" w:author="animita" w:date="2017-12-05T22:03:00Z"/>
          <w:del w:id="171" w:author="zhi" w:date="2018-01-03T09:50:00Z"/>
          <w:rFonts w:hint="default"/>
          <w:color w:val="00B050"/>
          <w:sz w:val="24"/>
          <w:szCs w:val="24"/>
          <w:u w:color="00B050"/>
          <w:lang w:eastAsia="zh-CN"/>
        </w:rPr>
      </w:pPr>
    </w:p>
    <w:p w:rsidR="00454D66" w:rsidRDefault="00454D66">
      <w:pPr>
        <w:pStyle w:val="a5"/>
        <w:spacing w:line="340" w:lineRule="exact"/>
        <w:rPr>
          <w:ins w:id="172" w:author="animita" w:date="2017-12-05T22:03:00Z"/>
          <w:del w:id="173" w:author="zhi" w:date="2018-01-03T09:50:00Z"/>
          <w:rFonts w:hint="default"/>
          <w:color w:val="00B050"/>
          <w:sz w:val="24"/>
          <w:szCs w:val="24"/>
          <w:u w:color="00B050"/>
          <w:lang w:eastAsia="zh-CN"/>
        </w:rPr>
      </w:pPr>
    </w:p>
    <w:p w:rsidR="00454D66" w:rsidRDefault="00454D66">
      <w:pPr>
        <w:pStyle w:val="a5"/>
        <w:spacing w:line="340" w:lineRule="exact"/>
        <w:rPr>
          <w:ins w:id="174" w:author="animita" w:date="2017-12-05T22:03:00Z"/>
          <w:del w:id="175" w:author="zhi" w:date="2018-01-03T09:50:00Z"/>
          <w:rFonts w:hint="default"/>
          <w:color w:val="00B050"/>
          <w:sz w:val="24"/>
          <w:szCs w:val="24"/>
          <w:u w:color="00B050"/>
          <w:lang w:eastAsia="zh-CN"/>
        </w:rPr>
      </w:pPr>
    </w:p>
    <w:p w:rsidR="00454D66" w:rsidRDefault="00454D66">
      <w:pPr>
        <w:pStyle w:val="a5"/>
        <w:spacing w:line="340" w:lineRule="exact"/>
        <w:rPr>
          <w:ins w:id="176" w:author="animita" w:date="2017-12-05T22:03:00Z"/>
          <w:del w:id="177" w:author="zhi" w:date="2018-01-03T09:50:00Z"/>
          <w:rFonts w:hint="default"/>
          <w:color w:val="00B050"/>
          <w:sz w:val="24"/>
          <w:szCs w:val="24"/>
          <w:u w:color="00B050"/>
          <w:lang w:eastAsia="zh-CN"/>
        </w:rPr>
      </w:pPr>
    </w:p>
    <w:p w:rsidR="00454D66" w:rsidRDefault="00454D66">
      <w:pPr>
        <w:pStyle w:val="a5"/>
        <w:spacing w:line="340" w:lineRule="exact"/>
        <w:rPr>
          <w:ins w:id="178" w:author="animita" w:date="2017-12-05T22:03:00Z"/>
          <w:del w:id="179" w:author="zhi" w:date="2018-01-03T09:50:00Z"/>
          <w:rFonts w:hint="default"/>
          <w:color w:val="00B050"/>
          <w:sz w:val="24"/>
          <w:szCs w:val="24"/>
          <w:u w:color="00B050"/>
          <w:lang w:eastAsia="zh-CN"/>
        </w:rPr>
      </w:pPr>
    </w:p>
    <w:p w:rsidR="00454D66" w:rsidRDefault="00454D66">
      <w:pPr>
        <w:pStyle w:val="a5"/>
        <w:spacing w:line="340" w:lineRule="exact"/>
        <w:rPr>
          <w:ins w:id="180" w:author="animita" w:date="2017-12-05T22:03:00Z"/>
          <w:del w:id="181" w:author="zhi" w:date="2018-01-03T09:50:00Z"/>
          <w:rFonts w:hint="default"/>
          <w:color w:val="00B050"/>
          <w:sz w:val="24"/>
          <w:szCs w:val="24"/>
          <w:u w:color="00B050"/>
          <w:lang w:eastAsia="zh-CN"/>
        </w:rPr>
      </w:pPr>
    </w:p>
    <w:p w:rsidR="00454D66" w:rsidRDefault="00454D66">
      <w:pPr>
        <w:pStyle w:val="a5"/>
        <w:spacing w:line="340" w:lineRule="exact"/>
        <w:rPr>
          <w:ins w:id="182" w:author="animita" w:date="2017-12-05T22:03:00Z"/>
          <w:del w:id="183" w:author="zhi" w:date="2018-01-03T09:50:00Z"/>
          <w:rFonts w:hint="default"/>
          <w:color w:val="00B050"/>
          <w:sz w:val="24"/>
          <w:szCs w:val="24"/>
          <w:u w:color="00B050"/>
          <w:lang w:eastAsia="zh-CN"/>
        </w:rPr>
      </w:pPr>
    </w:p>
    <w:p w:rsidR="00454D66" w:rsidRDefault="00454D66">
      <w:pPr>
        <w:pStyle w:val="a5"/>
        <w:spacing w:line="340" w:lineRule="exact"/>
        <w:rPr>
          <w:ins w:id="184" w:author="animita" w:date="2017-12-05T22:03:00Z"/>
          <w:del w:id="185" w:author="zhi" w:date="2018-01-03T09:50:00Z"/>
          <w:rFonts w:hint="default"/>
          <w:color w:val="00B050"/>
          <w:sz w:val="24"/>
          <w:szCs w:val="24"/>
          <w:u w:color="00B050"/>
          <w:lang w:eastAsia="zh-CN"/>
        </w:rPr>
      </w:pPr>
    </w:p>
    <w:p w:rsidR="00454D66" w:rsidRDefault="00454D66">
      <w:pPr>
        <w:pStyle w:val="a5"/>
        <w:spacing w:line="340" w:lineRule="exact"/>
        <w:rPr>
          <w:ins w:id="186" w:author="animita" w:date="2017-12-05T22:03:00Z"/>
          <w:del w:id="187" w:author="zhi" w:date="2018-01-03T09:50:00Z"/>
          <w:rFonts w:hint="default"/>
          <w:color w:val="00B050"/>
          <w:sz w:val="24"/>
          <w:szCs w:val="24"/>
          <w:u w:color="00B050"/>
          <w:lang w:eastAsia="zh-CN"/>
        </w:rPr>
      </w:pPr>
    </w:p>
    <w:p w:rsidR="00454D66" w:rsidRDefault="00454D66">
      <w:pPr>
        <w:pStyle w:val="a5"/>
        <w:spacing w:line="340" w:lineRule="exact"/>
        <w:rPr>
          <w:ins w:id="188" w:author="animita" w:date="2017-12-05T22:03:00Z"/>
          <w:del w:id="189" w:author="zhi" w:date="2018-01-03T09:50:00Z"/>
          <w:rFonts w:hint="default"/>
          <w:color w:val="00B050"/>
          <w:sz w:val="24"/>
          <w:szCs w:val="24"/>
          <w:u w:color="00B050"/>
          <w:lang w:eastAsia="zh-CN"/>
        </w:rPr>
      </w:pPr>
    </w:p>
    <w:p w:rsidR="00454D66" w:rsidRDefault="00454D66">
      <w:pPr>
        <w:pStyle w:val="a5"/>
        <w:spacing w:line="340" w:lineRule="exact"/>
        <w:rPr>
          <w:ins w:id="190" w:author="animita" w:date="2017-12-05T22:03:00Z"/>
          <w:del w:id="191" w:author="zhi" w:date="2018-01-03T09:50:00Z"/>
          <w:rFonts w:hint="default"/>
          <w:color w:val="00B050"/>
          <w:sz w:val="24"/>
          <w:szCs w:val="24"/>
          <w:u w:color="00B050"/>
          <w:lang w:eastAsia="zh-CN"/>
        </w:rPr>
      </w:pPr>
    </w:p>
    <w:p w:rsidR="00454D66" w:rsidRDefault="00454D66">
      <w:pPr>
        <w:pStyle w:val="a5"/>
        <w:spacing w:line="340" w:lineRule="exact"/>
        <w:rPr>
          <w:ins w:id="192" w:author="animita" w:date="2017-12-05T22:03:00Z"/>
          <w:del w:id="193" w:author="zhi" w:date="2018-01-03T09:50:00Z"/>
          <w:rFonts w:hint="default"/>
          <w:color w:val="00B050"/>
          <w:sz w:val="24"/>
          <w:szCs w:val="24"/>
          <w:u w:color="00B050"/>
          <w:lang w:eastAsia="zh-CN"/>
        </w:rPr>
      </w:pPr>
    </w:p>
    <w:p w:rsidR="00454D66" w:rsidRDefault="00454D66">
      <w:pPr>
        <w:pStyle w:val="a5"/>
        <w:spacing w:line="340" w:lineRule="exact"/>
        <w:rPr>
          <w:ins w:id="194" w:author="animita" w:date="2017-12-05T22:03:00Z"/>
          <w:del w:id="195" w:author="zhi" w:date="2018-01-03T09:50:00Z"/>
          <w:rFonts w:hint="default"/>
          <w:color w:val="00B050"/>
          <w:sz w:val="24"/>
          <w:szCs w:val="24"/>
          <w:u w:color="00B050"/>
          <w:lang w:eastAsia="zh-CN"/>
        </w:rPr>
      </w:pPr>
    </w:p>
    <w:p w:rsidR="00454D66" w:rsidRDefault="00454D66">
      <w:pPr>
        <w:pStyle w:val="a5"/>
        <w:spacing w:line="340" w:lineRule="exact"/>
        <w:rPr>
          <w:rFonts w:hint="default"/>
          <w:color w:val="00B050"/>
          <w:sz w:val="24"/>
          <w:szCs w:val="24"/>
          <w:u w:color="00B050"/>
          <w:lang w:eastAsia="zh-CN"/>
        </w:rPr>
      </w:pPr>
    </w:p>
    <w:p w:rsidR="00454D66" w:rsidRDefault="003173C9">
      <w:pPr>
        <w:pStyle w:val="a5"/>
        <w:numPr>
          <w:ilvl w:val="0"/>
          <w:numId w:val="30"/>
        </w:numPr>
        <w:spacing w:line="340" w:lineRule="exact"/>
        <w:rPr>
          <w:rFonts w:hint="default"/>
          <w:sz w:val="24"/>
          <w:szCs w:val="24"/>
        </w:rPr>
      </w:pPr>
      <w:r>
        <w:rPr>
          <w:rFonts w:ascii="Times New Roman" w:hAnsi="Times New Roman"/>
          <w:color w:val="00B050"/>
          <w:sz w:val="24"/>
          <w:szCs w:val="24"/>
          <w:u w:color="00B050"/>
        </w:rPr>
        <w:lastRenderedPageBreak/>
        <w:t xml:space="preserve">Explain the </w:t>
      </w:r>
      <w:del w:id="196" w:author="animita" w:date="2017-12-04T09:53:00Z">
        <w:r>
          <w:rPr>
            <w:rFonts w:ascii="Times New Roman" w:hAnsi="Times New Roman"/>
            <w:color w:val="00B050"/>
            <w:sz w:val="24"/>
            <w:szCs w:val="24"/>
            <w:u w:color="00B050"/>
          </w:rPr>
          <w:delText xml:space="preserve">solution of </w:delText>
        </w:r>
      </w:del>
      <w:r>
        <w:rPr>
          <w:rFonts w:ascii="Times New Roman" w:hAnsi="Times New Roman"/>
          <w:color w:val="00B050"/>
          <w:sz w:val="24"/>
          <w:szCs w:val="24"/>
          <w:u w:color="00B050"/>
        </w:rPr>
        <w:t xml:space="preserve">Map-Reduce </w:t>
      </w:r>
      <w:del w:id="197" w:author="animita" w:date="2017-12-04T10:02:00Z">
        <w:r>
          <w:rPr>
            <w:rFonts w:ascii="Times New Roman" w:hAnsi="Times New Roman"/>
            <w:color w:val="00B050"/>
            <w:sz w:val="24"/>
            <w:szCs w:val="24"/>
            <w:u w:color="00B050"/>
          </w:rPr>
          <w:delText>Pattern</w:delText>
        </w:r>
      </w:del>
      <w:ins w:id="198" w:author="animita" w:date="2017-12-04T10:02:00Z">
        <w:r>
          <w:rPr>
            <w:rFonts w:ascii="Times New Roman" w:hAnsi="Times New Roman"/>
            <w:color w:val="00B050"/>
            <w:sz w:val="24"/>
            <w:szCs w:val="24"/>
            <w:u w:color="00B050"/>
          </w:rPr>
          <w:t>pattern</w:t>
        </w:r>
      </w:ins>
      <w:r>
        <w:rPr>
          <w:rFonts w:ascii="Times New Roman" w:hAnsi="Times New Roman"/>
          <w:color w:val="00B050"/>
          <w:sz w:val="24"/>
          <w:szCs w:val="24"/>
          <w:u w:color="00B050"/>
        </w:rPr>
        <w:t xml:space="preserve"> with the </w:t>
      </w:r>
      <w:ins w:id="199" w:author="animita" w:date="2017-12-04T09:59:00Z">
        <w:r>
          <w:rPr>
            <w:rFonts w:ascii="Times New Roman" w:hAnsi="Times New Roman"/>
            <w:color w:val="00B050"/>
            <w:sz w:val="24"/>
            <w:szCs w:val="24"/>
            <w:u w:color="00B050"/>
          </w:rPr>
          <w:t>view of component-and-connector.</w:t>
        </w:r>
        <w:r w:rsidRPr="00534ABB">
          <w:rPr>
            <w:rFonts w:ascii="宋体" w:eastAsia="宋体" w:hAnsi="宋体" w:cs="宋体"/>
            <w:color w:val="00B050"/>
            <w:sz w:val="24"/>
            <w:szCs w:val="24"/>
            <w:u w:color="00B050"/>
            <w:rPrChange w:id="200" w:author="kirtsy YU" w:date="2018-12-25T00:34:00Z">
              <w:rPr>
                <w:rFonts w:ascii="宋体" w:eastAsia="宋体" w:hAnsi="宋体" w:cs="宋体"/>
                <w:color w:val="00B050"/>
                <w:sz w:val="24"/>
                <w:szCs w:val="24"/>
                <w:u w:color="00B050"/>
                <w:lang w:val="zh-TW"/>
              </w:rPr>
            </w:rPrChange>
          </w:rPr>
          <w:t xml:space="preserve">  </w:t>
        </w:r>
        <w:r>
          <w:rPr>
            <w:rFonts w:ascii="宋体" w:eastAsia="宋体" w:hAnsi="宋体" w:cs="宋体"/>
            <w:color w:val="00B050"/>
            <w:sz w:val="24"/>
            <w:szCs w:val="24"/>
            <w:u w:color="00B050"/>
            <w:lang w:val="zh-TW"/>
          </w:rPr>
          <w:t>（</w:t>
        </w:r>
        <w:r>
          <w:rPr>
            <w:rFonts w:ascii="Times New Roman" w:hAnsi="Times New Roman"/>
            <w:color w:val="00B050"/>
            <w:sz w:val="24"/>
            <w:szCs w:val="24"/>
            <w:u w:color="00B050"/>
          </w:rPr>
          <w:t>Score 6</w:t>
        </w:r>
        <w:r>
          <w:rPr>
            <w:rFonts w:ascii="宋体" w:eastAsia="宋体" w:hAnsi="宋体" w:cs="宋体"/>
            <w:color w:val="00B050"/>
            <w:sz w:val="24"/>
            <w:szCs w:val="24"/>
            <w:u w:color="00B050"/>
            <w:lang w:val="zh-TW"/>
          </w:rPr>
          <w:t>）</w:t>
        </w:r>
      </w:ins>
    </w:p>
    <w:p w:rsidR="00454D66" w:rsidRDefault="003173C9">
      <w:pPr>
        <w:pStyle w:val="a5"/>
        <w:spacing w:line="340" w:lineRule="exact"/>
        <w:rPr>
          <w:ins w:id="201" w:author="animita" w:date="2017-12-04T09:59:00Z"/>
          <w:rFonts w:hint="default"/>
          <w:sz w:val="24"/>
          <w:szCs w:val="24"/>
        </w:rPr>
      </w:pPr>
      <w:ins w:id="202" w:author="animita" w:date="2017-12-04T09:59:00Z">
        <w:r>
          <w:rPr>
            <w:noProof/>
          </w:rPr>
          <w:drawing>
            <wp:anchor distT="57150" distB="57150" distL="57150" distR="57150" simplePos="0" relativeHeight="251659264" behindDoc="0" locked="0" layoutInCell="1" allowOverlap="1">
              <wp:simplePos x="0" y="0"/>
              <wp:positionH relativeFrom="column">
                <wp:posOffset>761364</wp:posOffset>
              </wp:positionH>
              <wp:positionV relativeFrom="line">
                <wp:posOffset>100330</wp:posOffset>
              </wp:positionV>
              <wp:extent cx="3557271" cy="2749550"/>
              <wp:effectExtent l="0" t="0" r="0" b="0"/>
              <wp:wrapThrough wrapText="bothSides" distL="57150" distR="5715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7">
                        <a:extLst/>
                      </a:blip>
                      <a:stretch>
                        <a:fillRect/>
                      </a:stretch>
                    </pic:blipFill>
                    <pic:spPr>
                      <a:xfrm>
                        <a:off x="0" y="0"/>
                        <a:ext cx="3557271" cy="2749550"/>
                      </a:xfrm>
                      <a:prstGeom prst="rect">
                        <a:avLst/>
                      </a:prstGeom>
                      <a:ln w="12700" cap="flat">
                        <a:noFill/>
                        <a:miter lim="400000"/>
                      </a:ln>
                      <a:effectLst/>
                    </pic:spPr>
                  </pic:pic>
                </a:graphicData>
              </a:graphic>
            </wp:anchor>
          </w:drawing>
        </w:r>
      </w:ins>
    </w:p>
    <w:p w:rsidR="00454D66" w:rsidRDefault="00454D66">
      <w:pPr>
        <w:pStyle w:val="a5"/>
        <w:spacing w:line="340" w:lineRule="exact"/>
        <w:rPr>
          <w:ins w:id="203" w:author="animita" w:date="2017-12-04T09:59:00Z"/>
          <w:rFonts w:hint="default"/>
          <w:sz w:val="24"/>
          <w:szCs w:val="24"/>
        </w:rPr>
      </w:pPr>
    </w:p>
    <w:p w:rsidR="00454D66" w:rsidRDefault="00454D66">
      <w:pPr>
        <w:pStyle w:val="a5"/>
        <w:spacing w:line="340" w:lineRule="exact"/>
        <w:rPr>
          <w:ins w:id="204" w:author="animita" w:date="2017-12-04T09:59:00Z"/>
          <w:rFonts w:hint="default"/>
          <w:sz w:val="24"/>
          <w:szCs w:val="24"/>
        </w:rPr>
      </w:pPr>
    </w:p>
    <w:p w:rsidR="00454D66" w:rsidRDefault="00454D66">
      <w:pPr>
        <w:pStyle w:val="a5"/>
        <w:spacing w:line="340" w:lineRule="exact"/>
        <w:rPr>
          <w:ins w:id="205" w:author="animita" w:date="2017-12-04T09:59:00Z"/>
          <w:rFonts w:hint="default"/>
          <w:sz w:val="24"/>
          <w:szCs w:val="24"/>
        </w:rPr>
      </w:pPr>
    </w:p>
    <w:p w:rsidR="00454D66" w:rsidRDefault="00454D66">
      <w:pPr>
        <w:pStyle w:val="a5"/>
        <w:spacing w:line="340" w:lineRule="exact"/>
        <w:rPr>
          <w:ins w:id="206" w:author="animita" w:date="2017-12-04T09:59:00Z"/>
          <w:rFonts w:hint="default"/>
          <w:sz w:val="24"/>
          <w:szCs w:val="24"/>
        </w:rPr>
      </w:pPr>
    </w:p>
    <w:p w:rsidR="00454D66" w:rsidRDefault="00454D66">
      <w:pPr>
        <w:pStyle w:val="a5"/>
        <w:spacing w:line="340" w:lineRule="exact"/>
        <w:rPr>
          <w:ins w:id="207" w:author="animita" w:date="2017-12-04T09:59:00Z"/>
          <w:rFonts w:hint="default"/>
          <w:sz w:val="24"/>
          <w:szCs w:val="24"/>
        </w:rPr>
      </w:pPr>
    </w:p>
    <w:p w:rsidR="00454D66" w:rsidRDefault="00454D66">
      <w:pPr>
        <w:pStyle w:val="a5"/>
        <w:spacing w:line="340" w:lineRule="exact"/>
        <w:rPr>
          <w:ins w:id="208" w:author="animita" w:date="2017-12-04T09:59:00Z"/>
          <w:rFonts w:hint="default"/>
          <w:sz w:val="24"/>
          <w:szCs w:val="24"/>
        </w:rPr>
      </w:pPr>
    </w:p>
    <w:p w:rsidR="00454D66" w:rsidRDefault="00454D66">
      <w:pPr>
        <w:pStyle w:val="a5"/>
        <w:spacing w:line="340" w:lineRule="exact"/>
        <w:rPr>
          <w:ins w:id="209" w:author="animita" w:date="2017-12-04T09:59:00Z"/>
          <w:rFonts w:hint="default"/>
          <w:sz w:val="24"/>
          <w:szCs w:val="24"/>
        </w:rPr>
      </w:pPr>
    </w:p>
    <w:p w:rsidR="00454D66" w:rsidRDefault="00454D66">
      <w:pPr>
        <w:pStyle w:val="a5"/>
        <w:spacing w:line="340" w:lineRule="exact"/>
        <w:rPr>
          <w:ins w:id="210" w:author="animita" w:date="2017-12-04T09:59:00Z"/>
          <w:rFonts w:hint="default"/>
          <w:sz w:val="24"/>
          <w:szCs w:val="24"/>
        </w:rPr>
      </w:pPr>
    </w:p>
    <w:p w:rsidR="00454D66" w:rsidRDefault="00454D66">
      <w:pPr>
        <w:pStyle w:val="a5"/>
        <w:spacing w:line="340" w:lineRule="exact"/>
        <w:rPr>
          <w:ins w:id="211" w:author="animita" w:date="2017-12-04T09:59:00Z"/>
          <w:rFonts w:hint="default"/>
          <w:sz w:val="24"/>
          <w:szCs w:val="24"/>
        </w:rPr>
      </w:pPr>
    </w:p>
    <w:p w:rsidR="00454D66" w:rsidRDefault="00454D66">
      <w:pPr>
        <w:pStyle w:val="a5"/>
        <w:spacing w:line="340" w:lineRule="exact"/>
        <w:rPr>
          <w:ins w:id="212" w:author="animita" w:date="2017-12-04T09:59:00Z"/>
          <w:rFonts w:hint="default"/>
          <w:sz w:val="24"/>
          <w:szCs w:val="24"/>
        </w:rPr>
      </w:pPr>
    </w:p>
    <w:p w:rsidR="00454D66" w:rsidRDefault="00454D66">
      <w:pPr>
        <w:pStyle w:val="a5"/>
        <w:spacing w:line="340" w:lineRule="exact"/>
        <w:rPr>
          <w:ins w:id="213" w:author="animita" w:date="2017-12-04T09:59:00Z"/>
          <w:rFonts w:hint="default"/>
          <w:sz w:val="24"/>
          <w:szCs w:val="24"/>
        </w:rPr>
      </w:pPr>
    </w:p>
    <w:p w:rsidR="00454D66" w:rsidRDefault="00454D66">
      <w:pPr>
        <w:pStyle w:val="a5"/>
        <w:spacing w:line="340" w:lineRule="exact"/>
        <w:rPr>
          <w:ins w:id="214" w:author="animita" w:date="2017-12-04T09:59:00Z"/>
          <w:rFonts w:hint="default"/>
          <w:sz w:val="24"/>
          <w:szCs w:val="24"/>
        </w:rPr>
      </w:pPr>
    </w:p>
    <w:p w:rsidR="00454D66" w:rsidRDefault="00454D66">
      <w:pPr>
        <w:pStyle w:val="a5"/>
        <w:spacing w:line="340" w:lineRule="exact"/>
        <w:rPr>
          <w:ins w:id="215" w:author="animita" w:date="2017-12-04T09:59:00Z"/>
          <w:rFonts w:hint="default"/>
          <w:sz w:val="24"/>
          <w:szCs w:val="24"/>
        </w:rPr>
      </w:pPr>
    </w:p>
    <w:p w:rsidR="00454D66" w:rsidRDefault="00454D66">
      <w:pPr>
        <w:pStyle w:val="a5"/>
        <w:spacing w:line="340" w:lineRule="exact"/>
        <w:rPr>
          <w:ins w:id="216" w:author="animita" w:date="2017-12-04T09:59:00Z"/>
          <w:rFonts w:hint="default"/>
          <w:sz w:val="24"/>
          <w:szCs w:val="24"/>
        </w:rPr>
      </w:pPr>
    </w:p>
    <w:p w:rsidR="00454D66" w:rsidRDefault="00454D66">
      <w:pPr>
        <w:pStyle w:val="a5"/>
        <w:spacing w:line="340" w:lineRule="exact"/>
        <w:rPr>
          <w:ins w:id="217" w:author="animita" w:date="2017-12-04T09:59:00Z"/>
          <w:rFonts w:hint="default"/>
          <w:sz w:val="24"/>
          <w:szCs w:val="24"/>
        </w:rPr>
      </w:pPr>
    </w:p>
    <w:p w:rsidR="00454D66" w:rsidRDefault="00454D66">
      <w:pPr>
        <w:pStyle w:val="a5"/>
        <w:spacing w:line="340" w:lineRule="exact"/>
        <w:rPr>
          <w:ins w:id="218" w:author="animita" w:date="2017-12-04T09:59:00Z"/>
          <w:rFonts w:hint="default"/>
          <w:sz w:val="24"/>
          <w:szCs w:val="24"/>
        </w:rPr>
      </w:pPr>
    </w:p>
    <w:p w:rsidR="00454D66" w:rsidRDefault="00454D66">
      <w:pPr>
        <w:pStyle w:val="a5"/>
        <w:spacing w:line="340" w:lineRule="exact"/>
        <w:rPr>
          <w:ins w:id="219" w:author="animita" w:date="2017-12-04T09:59:00Z"/>
          <w:rFonts w:hint="default"/>
          <w:sz w:val="24"/>
          <w:szCs w:val="24"/>
        </w:rPr>
      </w:pPr>
    </w:p>
    <w:p w:rsidR="00454D66" w:rsidRDefault="00454D66">
      <w:pPr>
        <w:pStyle w:val="a5"/>
        <w:spacing w:line="340" w:lineRule="exact"/>
        <w:rPr>
          <w:ins w:id="220" w:author="animita" w:date="2017-12-04T09:59:00Z"/>
          <w:rFonts w:hint="default"/>
          <w:sz w:val="24"/>
          <w:szCs w:val="24"/>
        </w:rPr>
      </w:pPr>
    </w:p>
    <w:p w:rsidR="00454D66" w:rsidRDefault="00454D66">
      <w:pPr>
        <w:pStyle w:val="a5"/>
        <w:spacing w:line="340" w:lineRule="exact"/>
        <w:rPr>
          <w:ins w:id="221" w:author="animita" w:date="2017-12-04T09:59:00Z"/>
          <w:rFonts w:hint="default"/>
          <w:sz w:val="24"/>
          <w:szCs w:val="24"/>
        </w:rPr>
      </w:pPr>
    </w:p>
    <w:p w:rsidR="00454D66" w:rsidRDefault="003173C9">
      <w:pPr>
        <w:pStyle w:val="a5"/>
        <w:spacing w:line="340" w:lineRule="exact"/>
        <w:rPr>
          <w:del w:id="222" w:author="animita" w:date="2017-12-05T22:03:00Z"/>
          <w:rFonts w:hint="default"/>
          <w:sz w:val="24"/>
          <w:szCs w:val="24"/>
        </w:rPr>
      </w:pPr>
      <w:del w:id="223" w:author="animita" w:date="2017-12-05T22:03:00Z">
        <w:r>
          <w:rPr>
            <w:rFonts w:ascii="Times New Roman" w:hAnsi="Times New Roman"/>
            <w:sz w:val="24"/>
            <w:szCs w:val="24"/>
          </w:rPr>
          <w:delText xml:space="preserve">elements, relationships and constrains. </w:delText>
        </w:r>
      </w:del>
    </w:p>
    <w:p w:rsidR="00454D66" w:rsidRDefault="00454D66">
      <w:pPr>
        <w:pStyle w:val="a5"/>
        <w:spacing w:line="340" w:lineRule="exact"/>
        <w:rPr>
          <w:del w:id="224" w:author="animita" w:date="2017-12-05T22:03:00Z"/>
          <w:rFonts w:hint="default"/>
          <w:sz w:val="24"/>
          <w:szCs w:val="24"/>
        </w:rPr>
      </w:pPr>
    </w:p>
    <w:p w:rsidR="00454D66" w:rsidRDefault="003173C9">
      <w:pPr>
        <w:pStyle w:val="a5"/>
        <w:numPr>
          <w:ilvl w:val="0"/>
          <w:numId w:val="32"/>
        </w:numPr>
        <w:rPr>
          <w:rFonts w:hint="default"/>
          <w:sz w:val="24"/>
          <w:szCs w:val="24"/>
          <w:lang w:val="zh-TW" w:eastAsia="zh-CN"/>
        </w:rPr>
      </w:pPr>
      <w:r>
        <w:rPr>
          <w:rFonts w:ascii="宋体" w:eastAsia="宋体" w:hAnsi="宋体" w:cs="宋体"/>
          <w:sz w:val="24"/>
          <w:szCs w:val="24"/>
          <w:lang w:val="zh-TW" w:eastAsia="zh-CN"/>
        </w:rPr>
        <w:t>综合题</w:t>
      </w:r>
      <w:r>
        <w:rPr>
          <w:rFonts w:ascii="Times New Roman" w:hAnsi="Times New Roman"/>
          <w:sz w:val="24"/>
          <w:szCs w:val="24"/>
          <w:lang w:eastAsia="zh-CN"/>
        </w:rPr>
        <w:t>(</w:t>
      </w:r>
      <w:r>
        <w:rPr>
          <w:rFonts w:ascii="宋体" w:eastAsia="宋体" w:hAnsi="宋体" w:cs="宋体"/>
          <w:sz w:val="24"/>
          <w:szCs w:val="24"/>
          <w:lang w:val="zh-TW" w:eastAsia="zh-CN"/>
        </w:rPr>
        <w:t>共</w:t>
      </w:r>
      <w:r>
        <w:rPr>
          <w:rFonts w:ascii="Times New Roman" w:hAnsi="Times New Roman"/>
          <w:sz w:val="24"/>
          <w:szCs w:val="24"/>
          <w:lang w:eastAsia="zh-CN"/>
        </w:rPr>
        <w:t>40</w:t>
      </w:r>
      <w:r>
        <w:rPr>
          <w:rFonts w:ascii="宋体" w:eastAsia="宋体" w:hAnsi="宋体" w:cs="宋体"/>
          <w:sz w:val="24"/>
          <w:szCs w:val="24"/>
          <w:lang w:val="zh-TW" w:eastAsia="zh-CN"/>
        </w:rPr>
        <w:t>分，</w:t>
      </w:r>
      <w:ins w:id="225" w:author="dis" w:date="2015-12-01T08:49:00Z">
        <w:r>
          <w:rPr>
            <w:rFonts w:ascii="宋体" w:eastAsia="宋体" w:hAnsi="宋体" w:cs="宋体"/>
            <w:sz w:val="24"/>
            <w:szCs w:val="24"/>
            <w:lang w:val="zh-TW" w:eastAsia="zh-CN"/>
          </w:rPr>
          <w:t>每题</w:t>
        </w:r>
        <w:r>
          <w:rPr>
            <w:rFonts w:ascii="Times New Roman" w:hAnsi="Times New Roman"/>
            <w:sz w:val="24"/>
            <w:szCs w:val="24"/>
            <w:lang w:eastAsia="zh-CN"/>
          </w:rPr>
          <w:t>10</w:t>
        </w:r>
        <w:r>
          <w:rPr>
            <w:rFonts w:ascii="宋体" w:eastAsia="宋体" w:hAnsi="宋体" w:cs="宋体"/>
            <w:sz w:val="24"/>
            <w:szCs w:val="24"/>
            <w:lang w:val="zh-TW" w:eastAsia="zh-CN"/>
          </w:rPr>
          <w:t>分，</w:t>
        </w:r>
      </w:ins>
      <w:del w:id="226" w:author="dis" w:date="2015-12-01T08:49:00Z">
        <w:r>
          <w:rPr>
            <w:rFonts w:ascii="宋体" w:eastAsia="宋体" w:hAnsi="宋体" w:cs="宋体"/>
            <w:sz w:val="24"/>
            <w:szCs w:val="24"/>
            <w:lang w:val="zh-TW" w:eastAsia="zh-CN"/>
          </w:rPr>
          <w:delText>含</w:delText>
        </w:r>
      </w:del>
      <w:ins w:id="227" w:author="dis" w:date="2015-12-01T08:49:00Z">
        <w:r>
          <w:rPr>
            <w:rFonts w:ascii="宋体" w:eastAsia="宋体" w:hAnsi="宋体" w:cs="宋体"/>
            <w:sz w:val="24"/>
            <w:szCs w:val="24"/>
            <w:lang w:val="zh-TW" w:eastAsia="zh-CN"/>
          </w:rPr>
          <w:t>共</w:t>
        </w:r>
      </w:ins>
      <w:r>
        <w:rPr>
          <w:rFonts w:ascii="Times New Roman" w:hAnsi="Times New Roman"/>
          <w:sz w:val="24"/>
          <w:szCs w:val="24"/>
          <w:lang w:eastAsia="zh-CN"/>
        </w:rPr>
        <w:t>4</w:t>
      </w:r>
      <w:ins w:id="228" w:author="dis" w:date="2015-12-01T08:49:00Z">
        <w:r>
          <w:rPr>
            <w:rFonts w:ascii="宋体" w:eastAsia="宋体" w:hAnsi="宋体" w:cs="宋体"/>
            <w:sz w:val="24"/>
            <w:szCs w:val="24"/>
            <w:lang w:val="zh-TW" w:eastAsia="zh-CN"/>
          </w:rPr>
          <w:t>条</w:t>
        </w:r>
      </w:ins>
      <w:del w:id="229" w:author="dis" w:date="2015-12-01T08:49:00Z">
        <w:r>
          <w:rPr>
            <w:rFonts w:ascii="宋体" w:eastAsia="宋体" w:hAnsi="宋体" w:cs="宋体"/>
            <w:sz w:val="24"/>
            <w:szCs w:val="24"/>
            <w:lang w:val="zh-TW" w:eastAsia="zh-CN"/>
          </w:rPr>
          <w:delText>个</w:delText>
        </w:r>
      </w:del>
      <w:r>
        <w:rPr>
          <w:rFonts w:ascii="宋体" w:eastAsia="宋体" w:hAnsi="宋体" w:cs="宋体"/>
          <w:sz w:val="24"/>
          <w:szCs w:val="24"/>
          <w:lang w:val="zh-TW" w:eastAsia="zh-CN"/>
        </w:rPr>
        <w:t>小题</w:t>
      </w:r>
      <w:r>
        <w:rPr>
          <w:rFonts w:ascii="Times New Roman" w:hAnsi="Times New Roman"/>
          <w:sz w:val="24"/>
          <w:szCs w:val="24"/>
          <w:lang w:eastAsia="zh-CN"/>
        </w:rPr>
        <w:t>)</w:t>
      </w:r>
    </w:p>
    <w:tbl>
      <w:tblPr>
        <w:tblStyle w:val="TableNormal"/>
        <w:tblW w:w="8521"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645"/>
        <w:gridCol w:w="1376"/>
        <w:gridCol w:w="1374"/>
        <w:gridCol w:w="1374"/>
        <w:gridCol w:w="1376"/>
        <w:gridCol w:w="1376"/>
      </w:tblGrid>
      <w:tr w:rsidR="00454D66">
        <w:tblPrEx>
          <w:tblCellMar>
            <w:top w:w="0" w:type="dxa"/>
            <w:left w:w="0" w:type="dxa"/>
            <w:bottom w:w="0" w:type="dxa"/>
            <w:right w:w="0" w:type="dxa"/>
          </w:tblCellMar>
        </w:tblPrEx>
        <w:trPr>
          <w:trHeight w:val="475"/>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left"/>
              <w:rPr>
                <w:rFonts w:hint="default"/>
              </w:rPr>
            </w:pPr>
            <w:r>
              <w:rPr>
                <w:rFonts w:ascii="宋体" w:eastAsia="宋体" w:hAnsi="宋体" w:cs="宋体"/>
                <w:sz w:val="24"/>
                <w:szCs w:val="24"/>
                <w:lang w:val="zh-TW"/>
              </w:rPr>
              <w:t>题号</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1</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2</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Times New Roman" w:hAnsi="Times New Roman"/>
                <w:sz w:val="24"/>
                <w:szCs w:val="24"/>
              </w:rPr>
              <w:t>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center"/>
              <w:rPr>
                <w:rFonts w:hint="default"/>
              </w:rPr>
            </w:pPr>
            <w:r>
              <w:rPr>
                <w:rFonts w:ascii="宋体" w:eastAsia="宋体" w:hAnsi="宋体" w:cs="宋体"/>
                <w:sz w:val="24"/>
                <w:szCs w:val="24"/>
                <w:lang w:val="zh-TW"/>
              </w:rPr>
              <w:t>总分</w:t>
            </w:r>
          </w:p>
        </w:tc>
      </w:tr>
      <w:tr w:rsidR="00454D66">
        <w:tblPrEx>
          <w:tblCellMar>
            <w:top w:w="0" w:type="dxa"/>
            <w:left w:w="0" w:type="dxa"/>
            <w:bottom w:w="0" w:type="dxa"/>
            <w:right w:w="0" w:type="dxa"/>
          </w:tblCellMar>
        </w:tblPrEx>
        <w:trPr>
          <w:trHeight w:val="410"/>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3173C9">
            <w:pPr>
              <w:pStyle w:val="a5"/>
              <w:jc w:val="left"/>
              <w:rPr>
                <w:rFonts w:hint="default"/>
              </w:rPr>
            </w:pPr>
            <w:r>
              <w:rPr>
                <w:rFonts w:ascii="宋体" w:eastAsia="宋体" w:hAnsi="宋体" w:cs="宋体"/>
                <w:sz w:val="24"/>
                <w:szCs w:val="24"/>
                <w:lang w:val="zh-TW"/>
              </w:rPr>
              <w:t>得分</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4D66" w:rsidRDefault="00454D66"/>
        </w:tc>
      </w:tr>
    </w:tbl>
    <w:p w:rsidR="00454D66" w:rsidRDefault="00454D66">
      <w:pPr>
        <w:pStyle w:val="a5"/>
        <w:ind w:left="180"/>
        <w:rPr>
          <w:ins w:id="230" w:author="animita" w:date="2017-12-05T21:55:00Z"/>
          <w:rFonts w:hint="default"/>
          <w:sz w:val="24"/>
          <w:szCs w:val="24"/>
        </w:rPr>
      </w:pPr>
    </w:p>
    <w:p w:rsidR="00454D66" w:rsidRDefault="00454D66">
      <w:pPr>
        <w:pStyle w:val="a5"/>
        <w:ind w:left="180"/>
        <w:rPr>
          <w:del w:id="231" w:author="animita" w:date="2017-12-05T22:01:00Z"/>
          <w:rFonts w:hint="default"/>
          <w:sz w:val="24"/>
          <w:szCs w:val="24"/>
        </w:rPr>
      </w:pPr>
    </w:p>
    <w:p w:rsidR="00454D66" w:rsidRDefault="00454D66">
      <w:pPr>
        <w:pStyle w:val="a5"/>
        <w:ind w:firstLine="284"/>
        <w:jc w:val="left"/>
        <w:rPr>
          <w:ins w:id="232" w:author="animita" w:date="2017-12-05T22:01:00Z"/>
          <w:rFonts w:hint="default"/>
          <w:sz w:val="24"/>
          <w:szCs w:val="24"/>
        </w:rPr>
      </w:pPr>
    </w:p>
    <w:p w:rsidR="00454D66" w:rsidRDefault="003173C9">
      <w:pPr>
        <w:pStyle w:val="a5"/>
        <w:ind w:firstLine="284"/>
        <w:jc w:val="left"/>
        <w:rPr>
          <w:rFonts w:hint="default"/>
          <w:sz w:val="24"/>
          <w:szCs w:val="24"/>
        </w:rPr>
      </w:pPr>
      <w:r>
        <w:rPr>
          <w:rFonts w:ascii="Times New Roman" w:hAnsi="Times New Roman"/>
          <w:sz w:val="24"/>
          <w:szCs w:val="24"/>
        </w:rPr>
        <w:t xml:space="preserve">Suppose there are some </w:t>
      </w:r>
      <w:ins w:id="233" w:author="animita" w:date="2017-12-05T18:39:00Z">
        <w:r>
          <w:rPr>
            <w:rFonts w:ascii="Times New Roman" w:hAnsi="Times New Roman"/>
            <w:sz w:val="24"/>
            <w:szCs w:val="24"/>
          </w:rPr>
          <w:t>interactive scenarios</w:t>
        </w:r>
      </w:ins>
      <w:del w:id="234" w:author="animita" w:date="2017-12-05T12:59:00Z">
        <w:r>
          <w:rPr>
            <w:rFonts w:ascii="Times New Roman" w:hAnsi="Times New Roman"/>
            <w:sz w:val="24"/>
            <w:szCs w:val="24"/>
          </w:rPr>
          <w:delText>interaction scenarios</w:delText>
        </w:r>
      </w:del>
      <w:r>
        <w:rPr>
          <w:rFonts w:ascii="Times New Roman" w:hAnsi="Times New Roman"/>
          <w:sz w:val="24"/>
          <w:szCs w:val="24"/>
        </w:rPr>
        <w:t xml:space="preserve"> for a </w:t>
      </w:r>
      <w:del w:id="235" w:author="animita" w:date="2017-12-12T00:05:00Z">
        <w:r>
          <w:rPr>
            <w:rFonts w:ascii="Times New Roman" w:hAnsi="Times New Roman"/>
            <w:sz w:val="24"/>
            <w:szCs w:val="24"/>
          </w:rPr>
          <w:delText xml:space="preserve">small </w:delText>
        </w:r>
      </w:del>
      <w:ins w:id="236" w:author="animita" w:date="2017-12-12T00:05:00Z">
        <w:r>
          <w:rPr>
            <w:rFonts w:ascii="Times New Roman" w:hAnsi="Times New Roman"/>
            <w:sz w:val="24"/>
            <w:szCs w:val="24"/>
          </w:rPr>
          <w:t xml:space="preserve">distributive </w:t>
        </w:r>
      </w:ins>
      <w:r>
        <w:rPr>
          <w:rFonts w:ascii="Times New Roman" w:hAnsi="Times New Roman"/>
          <w:sz w:val="24"/>
          <w:szCs w:val="24"/>
        </w:rPr>
        <w:t xml:space="preserve">project management team, which includes the following </w:t>
      </w:r>
      <w:del w:id="237" w:author="animita" w:date="2017-12-12T00:05:00Z">
        <w:r>
          <w:rPr>
            <w:rFonts w:ascii="Times New Roman" w:hAnsi="Times New Roman"/>
            <w:sz w:val="24"/>
            <w:szCs w:val="24"/>
          </w:rPr>
          <w:delText>interactive role</w:delText>
        </w:r>
      </w:del>
      <w:ins w:id="238" w:author="animita" w:date="2017-12-12T00:05:00Z">
        <w:r>
          <w:rPr>
            <w:rFonts w:ascii="Times New Roman" w:hAnsi="Times New Roman"/>
            <w:sz w:val="24"/>
            <w:szCs w:val="24"/>
          </w:rPr>
          <w:t>user</w:t>
        </w:r>
      </w:ins>
      <w:r>
        <w:rPr>
          <w:rFonts w:ascii="Times New Roman" w:hAnsi="Times New Roman"/>
          <w:sz w:val="24"/>
          <w:szCs w:val="24"/>
        </w:rPr>
        <w:t>s, devices and tasks</w:t>
      </w:r>
      <w:del w:id="239" w:author="animita" w:date="2017-12-05T12:59:00Z">
        <w:r>
          <w:rPr>
            <w:rFonts w:ascii="Times New Roman" w:hAnsi="Times New Roman"/>
            <w:sz w:val="24"/>
            <w:szCs w:val="24"/>
          </w:rPr>
          <w:delText xml:space="preserve"> (see more in the following pictures)</w:delText>
        </w:r>
      </w:del>
      <w:r>
        <w:rPr>
          <w:rFonts w:ascii="Times New Roman" w:hAnsi="Times New Roman"/>
          <w:sz w:val="24"/>
          <w:szCs w:val="24"/>
        </w:rPr>
        <w:t>:</w:t>
      </w:r>
    </w:p>
    <w:p w:rsidR="00454D66" w:rsidRDefault="003173C9">
      <w:pPr>
        <w:pStyle w:val="a6"/>
        <w:numPr>
          <w:ilvl w:val="0"/>
          <w:numId w:val="34"/>
        </w:numPr>
        <w:jc w:val="left"/>
        <w:rPr>
          <w:sz w:val="24"/>
          <w:szCs w:val="24"/>
        </w:rPr>
      </w:pPr>
      <w:r>
        <w:rPr>
          <w:sz w:val="24"/>
          <w:szCs w:val="24"/>
        </w:rPr>
        <w:t xml:space="preserve">Project members communicate and collaborate with the interactive devices, such as </w:t>
      </w:r>
      <w:ins w:id="240" w:author="animita" w:date="2017-12-05T13:00:00Z">
        <w:r>
          <w:rPr>
            <w:sz w:val="24"/>
            <w:szCs w:val="24"/>
          </w:rPr>
          <w:t xml:space="preserve">PC, mobile </w:t>
        </w:r>
      </w:ins>
      <w:del w:id="241" w:author="animita" w:date="2017-12-05T13:00:00Z">
        <w:r>
          <w:rPr>
            <w:sz w:val="24"/>
            <w:szCs w:val="24"/>
          </w:rPr>
          <w:delText xml:space="preserve">intelligent </w:delText>
        </w:r>
      </w:del>
      <w:r>
        <w:rPr>
          <w:sz w:val="24"/>
          <w:szCs w:val="24"/>
        </w:rPr>
        <w:t>phone</w:t>
      </w:r>
      <w:del w:id="242" w:author="animita" w:date="2017-12-05T13:02:00Z">
        <w:r>
          <w:rPr>
            <w:sz w:val="24"/>
            <w:szCs w:val="24"/>
          </w:rPr>
          <w:delText>, pad and PC</w:delText>
        </w:r>
      </w:del>
      <w:r>
        <w:rPr>
          <w:sz w:val="24"/>
          <w:szCs w:val="24"/>
        </w:rPr>
        <w:t>;</w:t>
      </w:r>
    </w:p>
    <w:p w:rsidR="00454D66" w:rsidRDefault="003173C9">
      <w:pPr>
        <w:pStyle w:val="a6"/>
        <w:numPr>
          <w:ilvl w:val="0"/>
          <w:numId w:val="34"/>
        </w:numPr>
        <w:jc w:val="left"/>
        <w:rPr>
          <w:sz w:val="24"/>
          <w:szCs w:val="24"/>
        </w:rPr>
      </w:pPr>
      <w:r>
        <w:rPr>
          <w:sz w:val="24"/>
          <w:szCs w:val="24"/>
        </w:rPr>
        <w:t>Users login the targeted system with their familiar styles;</w:t>
      </w:r>
    </w:p>
    <w:p w:rsidR="00454D66" w:rsidRDefault="003173C9">
      <w:pPr>
        <w:pStyle w:val="a6"/>
        <w:numPr>
          <w:ilvl w:val="0"/>
          <w:numId w:val="34"/>
        </w:numPr>
        <w:jc w:val="left"/>
        <w:rPr>
          <w:sz w:val="24"/>
          <w:szCs w:val="24"/>
        </w:rPr>
      </w:pPr>
      <w:r>
        <w:rPr>
          <w:sz w:val="24"/>
          <w:szCs w:val="24"/>
        </w:rPr>
        <w:t>As a project manager, the user ca</w:t>
      </w:r>
      <w:r>
        <w:rPr>
          <w:sz w:val="24"/>
          <w:szCs w:val="24"/>
        </w:rPr>
        <w:t xml:space="preserve">n create the team, create the project and invite the project members with some effective ways, such as </w:t>
      </w:r>
      <w:proofErr w:type="spellStart"/>
      <w:r>
        <w:rPr>
          <w:sz w:val="24"/>
          <w:szCs w:val="24"/>
        </w:rPr>
        <w:t>eMail</w:t>
      </w:r>
      <w:proofErr w:type="spellEnd"/>
      <w:r>
        <w:rPr>
          <w:sz w:val="24"/>
          <w:szCs w:val="24"/>
        </w:rPr>
        <w:t xml:space="preserve">, anytime and anywhere. </w:t>
      </w:r>
    </w:p>
    <w:p w:rsidR="00454D66" w:rsidRDefault="003173C9">
      <w:pPr>
        <w:pStyle w:val="a6"/>
        <w:numPr>
          <w:ilvl w:val="0"/>
          <w:numId w:val="34"/>
        </w:numPr>
        <w:jc w:val="left"/>
        <w:rPr>
          <w:sz w:val="24"/>
          <w:szCs w:val="24"/>
        </w:rPr>
      </w:pPr>
      <w:r>
        <w:rPr>
          <w:sz w:val="24"/>
          <w:szCs w:val="24"/>
        </w:rPr>
        <w:t xml:space="preserve">One project manager can create more than one team, and one team can own many projects and one project can own many project </w:t>
      </w:r>
      <w:r>
        <w:rPr>
          <w:sz w:val="24"/>
          <w:szCs w:val="24"/>
        </w:rPr>
        <w:t>members.</w:t>
      </w:r>
    </w:p>
    <w:p w:rsidR="00454D66" w:rsidRDefault="003173C9">
      <w:pPr>
        <w:pStyle w:val="a6"/>
        <w:numPr>
          <w:ilvl w:val="0"/>
          <w:numId w:val="34"/>
        </w:numPr>
        <w:jc w:val="left"/>
        <w:rPr>
          <w:sz w:val="24"/>
          <w:szCs w:val="24"/>
        </w:rPr>
      </w:pPr>
      <w:r>
        <w:rPr>
          <w:sz w:val="24"/>
          <w:szCs w:val="24"/>
        </w:rPr>
        <w:t xml:space="preserve">Project manager can start and manage the communication with members anytime and anywhere.   </w:t>
      </w:r>
    </w:p>
    <w:p w:rsidR="00454D66" w:rsidRDefault="003173C9">
      <w:pPr>
        <w:pStyle w:val="a6"/>
        <w:numPr>
          <w:ilvl w:val="0"/>
          <w:numId w:val="34"/>
        </w:numPr>
        <w:jc w:val="left"/>
        <w:rPr>
          <w:sz w:val="24"/>
          <w:szCs w:val="24"/>
        </w:rPr>
      </w:pPr>
      <w:r>
        <w:rPr>
          <w:sz w:val="24"/>
          <w:szCs w:val="24"/>
        </w:rPr>
        <w:t xml:space="preserve">Project manager can create the task list and when creating the task, he or she can </w:t>
      </w:r>
      <w:r>
        <w:rPr>
          <w:sz w:val="24"/>
          <w:szCs w:val="24"/>
        </w:rPr>
        <w:lastRenderedPageBreak/>
        <w:t>assign the task to some member with a deadline.</w:t>
      </w:r>
    </w:p>
    <w:p w:rsidR="00454D66" w:rsidRDefault="003173C9">
      <w:pPr>
        <w:pStyle w:val="a6"/>
        <w:numPr>
          <w:ilvl w:val="0"/>
          <w:numId w:val="34"/>
        </w:numPr>
        <w:jc w:val="left"/>
        <w:rPr>
          <w:sz w:val="24"/>
          <w:szCs w:val="24"/>
        </w:rPr>
      </w:pPr>
      <w:r>
        <w:rPr>
          <w:sz w:val="24"/>
          <w:szCs w:val="24"/>
        </w:rPr>
        <w:t>Project manager can kno</w:t>
      </w:r>
      <w:r>
        <w:rPr>
          <w:sz w:val="24"/>
          <w:szCs w:val="24"/>
        </w:rPr>
        <w:t>w about the dynamic state of the project.</w:t>
      </w:r>
    </w:p>
    <w:p w:rsidR="00454D66" w:rsidRDefault="003173C9">
      <w:pPr>
        <w:pStyle w:val="a6"/>
        <w:numPr>
          <w:ilvl w:val="0"/>
          <w:numId w:val="34"/>
        </w:numPr>
        <w:jc w:val="left"/>
        <w:rPr>
          <w:sz w:val="24"/>
          <w:szCs w:val="24"/>
        </w:rPr>
      </w:pPr>
      <w:r>
        <w:rPr>
          <w:sz w:val="24"/>
          <w:szCs w:val="24"/>
        </w:rPr>
        <w:t>Project members can communicate with each other by some agile styles, such as memo or note.</w:t>
      </w:r>
    </w:p>
    <w:p w:rsidR="00454D66" w:rsidRDefault="003173C9">
      <w:pPr>
        <w:pStyle w:val="a6"/>
        <w:numPr>
          <w:ilvl w:val="0"/>
          <w:numId w:val="34"/>
        </w:numPr>
        <w:jc w:val="left"/>
        <w:rPr>
          <w:sz w:val="24"/>
          <w:szCs w:val="24"/>
        </w:rPr>
      </w:pPr>
      <w:r>
        <w:rPr>
          <w:sz w:val="24"/>
          <w:szCs w:val="24"/>
        </w:rPr>
        <w:t>Project members communicate with each other in the way of task, memo, discussion, week report, and reminding.</w:t>
      </w:r>
    </w:p>
    <w:p w:rsidR="00454D66" w:rsidRDefault="003173C9">
      <w:pPr>
        <w:pStyle w:val="a6"/>
        <w:numPr>
          <w:ilvl w:val="0"/>
          <w:numId w:val="34"/>
        </w:numPr>
        <w:jc w:val="left"/>
        <w:rPr>
          <w:sz w:val="24"/>
          <w:szCs w:val="24"/>
        </w:rPr>
      </w:pPr>
      <w:r>
        <w:rPr>
          <w:sz w:val="24"/>
          <w:szCs w:val="24"/>
        </w:rPr>
        <w:t xml:space="preserve"> Project members accept the assignment and give feedback for the assignment.</w:t>
      </w:r>
    </w:p>
    <w:p w:rsidR="00454D66" w:rsidRDefault="003173C9">
      <w:pPr>
        <w:pStyle w:val="a6"/>
        <w:numPr>
          <w:ilvl w:val="0"/>
          <w:numId w:val="34"/>
        </w:numPr>
        <w:jc w:val="left"/>
        <w:rPr>
          <w:sz w:val="24"/>
          <w:szCs w:val="24"/>
        </w:rPr>
      </w:pPr>
      <w:r>
        <w:rPr>
          <w:sz w:val="24"/>
          <w:szCs w:val="24"/>
        </w:rPr>
        <w:t xml:space="preserve"> Project members can know about the state of his or her participation of the project by   checking up the finished or unfinished assignment. </w:t>
      </w:r>
    </w:p>
    <w:p w:rsidR="00454D66" w:rsidRDefault="003173C9">
      <w:pPr>
        <w:pStyle w:val="a6"/>
        <w:numPr>
          <w:ilvl w:val="0"/>
          <w:numId w:val="34"/>
        </w:numPr>
        <w:jc w:val="left"/>
        <w:rPr>
          <w:sz w:val="24"/>
          <w:szCs w:val="24"/>
        </w:rPr>
      </w:pPr>
      <w:r>
        <w:rPr>
          <w:sz w:val="24"/>
          <w:szCs w:val="24"/>
        </w:rPr>
        <w:t xml:space="preserve"> Each project member can equally know</w:t>
      </w:r>
      <w:r>
        <w:rPr>
          <w:sz w:val="24"/>
          <w:szCs w:val="24"/>
        </w:rPr>
        <w:t xml:space="preserve"> about the latest status of the project.</w:t>
      </w:r>
    </w:p>
    <w:p w:rsidR="00454D66" w:rsidRDefault="003173C9">
      <w:pPr>
        <w:pStyle w:val="a6"/>
        <w:numPr>
          <w:ilvl w:val="0"/>
          <w:numId w:val="34"/>
        </w:numPr>
        <w:jc w:val="left"/>
        <w:rPr>
          <w:sz w:val="24"/>
          <w:szCs w:val="24"/>
        </w:rPr>
      </w:pPr>
      <w:r>
        <w:rPr>
          <w:sz w:val="24"/>
          <w:szCs w:val="24"/>
        </w:rPr>
        <w:t xml:space="preserve"> </w:t>
      </w:r>
      <w:proofErr w:type="gramStart"/>
      <w:r>
        <w:rPr>
          <w:sz w:val="24"/>
          <w:szCs w:val="24"/>
        </w:rPr>
        <w:t>All of</w:t>
      </w:r>
      <w:proofErr w:type="gramEnd"/>
      <w:r>
        <w:rPr>
          <w:sz w:val="24"/>
          <w:szCs w:val="24"/>
        </w:rPr>
        <w:t xml:space="preserve"> the messages, which have relation to the members, would be informed to the members as soon as possible. </w:t>
      </w:r>
    </w:p>
    <w:p w:rsidR="00454D66" w:rsidRDefault="00454D66">
      <w:pPr>
        <w:pStyle w:val="a5"/>
        <w:ind w:firstLine="284"/>
        <w:jc w:val="left"/>
        <w:rPr>
          <w:rFonts w:hint="default"/>
          <w:sz w:val="24"/>
          <w:szCs w:val="24"/>
        </w:rPr>
      </w:pPr>
    </w:p>
    <w:p w:rsidR="00454D66" w:rsidRDefault="003173C9">
      <w:pPr>
        <w:pStyle w:val="a5"/>
        <w:tabs>
          <w:tab w:val="left" w:pos="284"/>
        </w:tabs>
        <w:spacing w:line="340" w:lineRule="exact"/>
        <w:ind w:firstLine="435"/>
        <w:rPr>
          <w:ins w:id="243" w:author="animita" w:date="2017-12-05T18:40:00Z"/>
          <w:rFonts w:hint="default"/>
          <w:sz w:val="24"/>
          <w:szCs w:val="24"/>
        </w:rPr>
      </w:pPr>
      <w:r>
        <w:rPr>
          <w:rFonts w:ascii="Times New Roman" w:hAnsi="Times New Roman"/>
          <w:sz w:val="24"/>
          <w:szCs w:val="24"/>
        </w:rPr>
        <w:t>As a software architect of the project, in order to meet the demands of the interactive scenarios sta</w:t>
      </w:r>
      <w:r>
        <w:rPr>
          <w:rFonts w:ascii="Times New Roman" w:hAnsi="Times New Roman"/>
          <w:sz w:val="24"/>
          <w:szCs w:val="24"/>
        </w:rPr>
        <w:t>ted above</w:t>
      </w:r>
      <w:del w:id="244" w:author="animita" w:date="2017-12-05T18:39:00Z">
        <w:r w:rsidRPr="00534ABB">
          <w:rPr>
            <w:rFonts w:ascii="宋体" w:eastAsia="宋体" w:hAnsi="宋体" w:cs="宋体"/>
            <w:sz w:val="24"/>
            <w:szCs w:val="24"/>
            <w:rPrChange w:id="245" w:author="kirtsy YU" w:date="2018-12-25T00:34:00Z">
              <w:rPr>
                <w:rFonts w:ascii="宋体" w:eastAsia="宋体" w:hAnsi="宋体" w:cs="宋体"/>
                <w:sz w:val="24"/>
                <w:szCs w:val="24"/>
                <w:lang w:val="zh-TW"/>
              </w:rPr>
            </w:rPrChange>
          </w:rPr>
          <w:delText>，</w:delText>
        </w:r>
      </w:del>
      <w:ins w:id="246" w:author="animita" w:date="2017-12-05T18:39:00Z">
        <w:r>
          <w:rPr>
            <w:rFonts w:ascii="Times New Roman" w:hAnsi="Times New Roman"/>
            <w:sz w:val="24"/>
            <w:szCs w:val="24"/>
          </w:rPr>
          <w:t xml:space="preserve">, </w:t>
        </w:r>
      </w:ins>
      <w:r>
        <w:rPr>
          <w:rFonts w:ascii="Times New Roman" w:hAnsi="Times New Roman"/>
          <w:sz w:val="24"/>
          <w:szCs w:val="24"/>
        </w:rPr>
        <w:t xml:space="preserve">you </w:t>
      </w:r>
      <w:del w:id="247" w:author="animita" w:date="2017-12-05T18:38:00Z">
        <w:r>
          <w:rPr>
            <w:rFonts w:ascii="Times New Roman" w:hAnsi="Times New Roman"/>
            <w:sz w:val="24"/>
            <w:szCs w:val="24"/>
          </w:rPr>
          <w:delText xml:space="preserve">were </w:delText>
        </w:r>
      </w:del>
      <w:ins w:id="248" w:author="animita" w:date="2017-12-05T18:38:00Z">
        <w:r>
          <w:rPr>
            <w:rFonts w:ascii="Times New Roman" w:hAnsi="Times New Roman"/>
            <w:sz w:val="24"/>
            <w:szCs w:val="24"/>
          </w:rPr>
          <w:t xml:space="preserve">are </w:t>
        </w:r>
      </w:ins>
      <w:r>
        <w:rPr>
          <w:rFonts w:ascii="Times New Roman" w:hAnsi="Times New Roman"/>
          <w:sz w:val="24"/>
          <w:szCs w:val="24"/>
        </w:rPr>
        <w:t xml:space="preserve">asked to </w:t>
      </w:r>
      <w:ins w:id="249" w:author="animita" w:date="2017-12-05T18:38:00Z">
        <w:r>
          <w:rPr>
            <w:rFonts w:ascii="Times New Roman" w:hAnsi="Times New Roman"/>
            <w:sz w:val="24"/>
            <w:szCs w:val="24"/>
          </w:rPr>
          <w:t xml:space="preserve">present the architectural </w:t>
        </w:r>
      </w:ins>
      <w:r>
        <w:rPr>
          <w:rFonts w:ascii="Times New Roman" w:hAnsi="Times New Roman"/>
          <w:sz w:val="24"/>
          <w:szCs w:val="24"/>
        </w:rPr>
        <w:t xml:space="preserve">design </w:t>
      </w:r>
      <w:del w:id="250" w:author="animita" w:date="2017-12-05T18:39:00Z">
        <w:r>
          <w:rPr>
            <w:rFonts w:ascii="Times New Roman" w:hAnsi="Times New Roman"/>
            <w:sz w:val="24"/>
            <w:szCs w:val="24"/>
          </w:rPr>
          <w:delText>a software product with commercial value</w:delText>
        </w:r>
      </w:del>
      <w:ins w:id="251" w:author="animita" w:date="2017-12-05T18:39:00Z">
        <w:r>
          <w:rPr>
            <w:rFonts w:ascii="Times New Roman" w:hAnsi="Times New Roman"/>
            <w:sz w:val="24"/>
            <w:szCs w:val="24"/>
          </w:rPr>
          <w:t>for the expected system</w:t>
        </w:r>
      </w:ins>
      <w:r>
        <w:rPr>
          <w:rFonts w:ascii="Times New Roman" w:hAnsi="Times New Roman"/>
          <w:sz w:val="24"/>
          <w:szCs w:val="24"/>
        </w:rPr>
        <w:t xml:space="preserve"> following the steps of the ADD (Attribute-Driven Design) method.</w:t>
      </w:r>
    </w:p>
    <w:p w:rsidR="00454D66" w:rsidRDefault="00454D66">
      <w:pPr>
        <w:pStyle w:val="a5"/>
        <w:tabs>
          <w:tab w:val="left" w:pos="284"/>
        </w:tabs>
        <w:spacing w:line="340" w:lineRule="exact"/>
        <w:ind w:firstLine="435"/>
        <w:rPr>
          <w:ins w:id="252" w:author="animita" w:date="2017-12-05T18:40:00Z"/>
          <w:rFonts w:hint="default"/>
          <w:sz w:val="24"/>
          <w:szCs w:val="24"/>
        </w:rPr>
      </w:pPr>
    </w:p>
    <w:p w:rsidR="00454D66" w:rsidRDefault="00454D66">
      <w:pPr>
        <w:pStyle w:val="a5"/>
        <w:tabs>
          <w:tab w:val="left" w:pos="284"/>
        </w:tabs>
        <w:spacing w:line="340" w:lineRule="exact"/>
        <w:ind w:firstLine="435"/>
        <w:rPr>
          <w:ins w:id="253" w:author="animita" w:date="2017-12-05T18:40:00Z"/>
          <w:rFonts w:hint="default"/>
          <w:sz w:val="24"/>
          <w:szCs w:val="24"/>
        </w:rPr>
      </w:pPr>
    </w:p>
    <w:p w:rsidR="00454D66" w:rsidRDefault="00454D66">
      <w:pPr>
        <w:pStyle w:val="a5"/>
        <w:tabs>
          <w:tab w:val="left" w:pos="284"/>
        </w:tabs>
        <w:spacing w:line="340" w:lineRule="exact"/>
        <w:ind w:firstLine="435"/>
        <w:rPr>
          <w:ins w:id="254" w:author="animita" w:date="2017-12-05T18:40:00Z"/>
          <w:rFonts w:hint="default"/>
          <w:sz w:val="24"/>
          <w:szCs w:val="24"/>
        </w:rPr>
      </w:pPr>
    </w:p>
    <w:p w:rsidR="00454D66" w:rsidRDefault="00454D66">
      <w:pPr>
        <w:pStyle w:val="a5"/>
        <w:tabs>
          <w:tab w:val="left" w:pos="284"/>
        </w:tabs>
        <w:spacing w:line="340" w:lineRule="exact"/>
        <w:ind w:firstLine="435"/>
        <w:rPr>
          <w:ins w:id="255" w:author="animita" w:date="2017-12-05T18:40:00Z"/>
          <w:rFonts w:hint="default"/>
          <w:sz w:val="24"/>
          <w:szCs w:val="24"/>
        </w:rPr>
      </w:pPr>
    </w:p>
    <w:p w:rsidR="00454D66" w:rsidRDefault="00454D66">
      <w:pPr>
        <w:pStyle w:val="a5"/>
        <w:tabs>
          <w:tab w:val="left" w:pos="284"/>
        </w:tabs>
        <w:spacing w:line="340" w:lineRule="exact"/>
        <w:ind w:firstLine="435"/>
        <w:rPr>
          <w:ins w:id="256" w:author="animita" w:date="2017-12-05T18:40:00Z"/>
          <w:del w:id="257" w:author="animita" w:date="2018-01-03T09:02:00Z"/>
          <w:rFonts w:hint="default"/>
          <w:sz w:val="24"/>
          <w:szCs w:val="24"/>
        </w:rPr>
      </w:pPr>
    </w:p>
    <w:p w:rsidR="00454D66" w:rsidRDefault="00454D66">
      <w:pPr>
        <w:pStyle w:val="a5"/>
        <w:tabs>
          <w:tab w:val="left" w:pos="284"/>
        </w:tabs>
        <w:spacing w:line="340" w:lineRule="exact"/>
        <w:ind w:firstLine="435"/>
        <w:rPr>
          <w:ins w:id="258" w:author="animita" w:date="2017-12-05T18:40:00Z"/>
          <w:del w:id="259" w:author="animita" w:date="2018-01-03T09:02:00Z"/>
          <w:rFonts w:hint="default"/>
          <w:sz w:val="24"/>
          <w:szCs w:val="24"/>
        </w:rPr>
      </w:pPr>
    </w:p>
    <w:p w:rsidR="00454D66" w:rsidRDefault="00454D66">
      <w:pPr>
        <w:pStyle w:val="a5"/>
        <w:tabs>
          <w:tab w:val="left" w:pos="284"/>
        </w:tabs>
        <w:spacing w:line="340" w:lineRule="exact"/>
        <w:ind w:firstLine="435"/>
        <w:rPr>
          <w:ins w:id="260" w:author="animita" w:date="2017-12-05T18:40:00Z"/>
          <w:del w:id="261" w:author="animita" w:date="2018-01-03T09:02:00Z"/>
          <w:rFonts w:hint="default"/>
          <w:sz w:val="24"/>
          <w:szCs w:val="24"/>
        </w:rPr>
      </w:pPr>
    </w:p>
    <w:p w:rsidR="00454D66" w:rsidRDefault="00454D66">
      <w:pPr>
        <w:pStyle w:val="a5"/>
        <w:tabs>
          <w:tab w:val="left" w:pos="284"/>
        </w:tabs>
        <w:spacing w:line="340" w:lineRule="exact"/>
        <w:ind w:firstLine="435"/>
        <w:rPr>
          <w:ins w:id="262" w:author="animita" w:date="2017-12-05T18:40:00Z"/>
          <w:del w:id="263" w:author="animita" w:date="2018-01-03T09:02:00Z"/>
          <w:rFonts w:hint="default"/>
          <w:sz w:val="24"/>
          <w:szCs w:val="24"/>
        </w:rPr>
      </w:pPr>
    </w:p>
    <w:p w:rsidR="00454D66" w:rsidRDefault="00454D66">
      <w:pPr>
        <w:pStyle w:val="a5"/>
        <w:tabs>
          <w:tab w:val="left" w:pos="284"/>
        </w:tabs>
        <w:spacing w:line="340" w:lineRule="exact"/>
        <w:ind w:firstLine="435"/>
        <w:rPr>
          <w:ins w:id="264" w:author="animita" w:date="2017-12-05T18:40:00Z"/>
          <w:del w:id="265" w:author="animita" w:date="2018-01-03T09:02:00Z"/>
          <w:rFonts w:hint="default"/>
          <w:sz w:val="24"/>
          <w:szCs w:val="24"/>
        </w:rPr>
      </w:pPr>
    </w:p>
    <w:p w:rsidR="00454D66" w:rsidRDefault="00454D66">
      <w:pPr>
        <w:pStyle w:val="a5"/>
        <w:tabs>
          <w:tab w:val="left" w:pos="284"/>
        </w:tabs>
        <w:spacing w:line="340" w:lineRule="exact"/>
        <w:ind w:firstLine="435"/>
        <w:rPr>
          <w:ins w:id="266" w:author="animita" w:date="2017-12-05T18:40:00Z"/>
          <w:del w:id="267" w:author="animita" w:date="2018-01-03T09:02:00Z"/>
          <w:rFonts w:hint="default"/>
          <w:sz w:val="24"/>
          <w:szCs w:val="24"/>
        </w:rPr>
      </w:pPr>
    </w:p>
    <w:p w:rsidR="00454D66" w:rsidRDefault="00454D66">
      <w:pPr>
        <w:pStyle w:val="a5"/>
        <w:tabs>
          <w:tab w:val="left" w:pos="284"/>
        </w:tabs>
        <w:spacing w:line="340" w:lineRule="exact"/>
        <w:ind w:firstLine="435"/>
        <w:rPr>
          <w:ins w:id="268" w:author="animita" w:date="2017-12-05T18:40:00Z"/>
          <w:del w:id="269" w:author="animita" w:date="2018-01-03T09:02:00Z"/>
          <w:rFonts w:hint="default"/>
          <w:sz w:val="24"/>
          <w:szCs w:val="24"/>
        </w:rPr>
      </w:pPr>
    </w:p>
    <w:p w:rsidR="00454D66" w:rsidRDefault="00454D66">
      <w:pPr>
        <w:pStyle w:val="a5"/>
        <w:tabs>
          <w:tab w:val="left" w:pos="284"/>
        </w:tabs>
        <w:spacing w:line="340" w:lineRule="exact"/>
        <w:ind w:firstLine="435"/>
        <w:rPr>
          <w:ins w:id="270" w:author="animita" w:date="2017-12-05T18:40:00Z"/>
          <w:del w:id="271" w:author="animita" w:date="2018-01-03T09:02:00Z"/>
          <w:rFonts w:hint="default"/>
          <w:sz w:val="24"/>
          <w:szCs w:val="24"/>
        </w:rPr>
      </w:pPr>
    </w:p>
    <w:p w:rsidR="00454D66" w:rsidRDefault="00454D66">
      <w:pPr>
        <w:pStyle w:val="a5"/>
        <w:tabs>
          <w:tab w:val="left" w:pos="284"/>
        </w:tabs>
        <w:spacing w:line="340" w:lineRule="exact"/>
        <w:ind w:firstLine="435"/>
        <w:rPr>
          <w:del w:id="272" w:author="animita" w:date="2018-01-03T09:02:00Z"/>
          <w:rFonts w:hint="default"/>
          <w:sz w:val="24"/>
          <w:szCs w:val="24"/>
        </w:rPr>
      </w:pPr>
    </w:p>
    <w:p w:rsidR="00454D66" w:rsidRDefault="00454D66">
      <w:pPr>
        <w:pStyle w:val="a5"/>
        <w:tabs>
          <w:tab w:val="left" w:pos="284"/>
        </w:tabs>
        <w:spacing w:line="340" w:lineRule="exact"/>
        <w:ind w:firstLine="435"/>
        <w:rPr>
          <w:del w:id="273" w:author="animita" w:date="2018-01-03T09:02:00Z"/>
          <w:rFonts w:hint="default"/>
          <w:sz w:val="24"/>
          <w:szCs w:val="24"/>
        </w:rPr>
      </w:pPr>
    </w:p>
    <w:p w:rsidR="00454D66" w:rsidRDefault="00454D66">
      <w:pPr>
        <w:pStyle w:val="a5"/>
        <w:tabs>
          <w:tab w:val="left" w:pos="284"/>
        </w:tabs>
        <w:spacing w:line="340" w:lineRule="exact"/>
        <w:ind w:firstLine="435"/>
        <w:rPr>
          <w:rFonts w:hint="default"/>
          <w:sz w:val="24"/>
          <w:szCs w:val="24"/>
        </w:rPr>
      </w:pPr>
    </w:p>
    <w:p w:rsidR="00454D66" w:rsidRDefault="003173C9">
      <w:pPr>
        <w:pStyle w:val="a5"/>
        <w:numPr>
          <w:ilvl w:val="1"/>
          <w:numId w:val="35"/>
        </w:numPr>
        <w:spacing w:line="340" w:lineRule="exact"/>
        <w:rPr>
          <w:rFonts w:hint="default"/>
          <w:color w:val="00B050"/>
          <w:sz w:val="24"/>
          <w:szCs w:val="24"/>
        </w:rPr>
      </w:pPr>
      <w:r>
        <w:rPr>
          <w:rFonts w:ascii="Times New Roman" w:hAnsi="Times New Roman"/>
          <w:color w:val="00B050"/>
          <w:sz w:val="24"/>
          <w:szCs w:val="24"/>
          <w:u w:color="00B050"/>
        </w:rPr>
        <w:t xml:space="preserve">Please present the tabular form of Utility </w:t>
      </w:r>
      <w:r>
        <w:rPr>
          <w:rFonts w:ascii="Times New Roman" w:hAnsi="Times New Roman"/>
          <w:color w:val="00B050"/>
          <w:sz w:val="24"/>
          <w:szCs w:val="24"/>
          <w:u w:color="00B050"/>
        </w:rPr>
        <w:t xml:space="preserve">Tree with quality </w:t>
      </w:r>
      <w:proofErr w:type="spellStart"/>
      <w:proofErr w:type="gramStart"/>
      <w:r>
        <w:rPr>
          <w:rFonts w:ascii="Times New Roman" w:hAnsi="Times New Roman"/>
          <w:color w:val="00B050"/>
          <w:sz w:val="24"/>
          <w:szCs w:val="24"/>
          <w:u w:color="00B050"/>
        </w:rPr>
        <w:t>attributes,attributes</w:t>
      </w:r>
      <w:proofErr w:type="spellEnd"/>
      <w:proofErr w:type="gramEnd"/>
      <w:r>
        <w:rPr>
          <w:rFonts w:ascii="Times New Roman" w:hAnsi="Times New Roman"/>
          <w:color w:val="00B050"/>
          <w:sz w:val="24"/>
          <w:szCs w:val="24"/>
          <w:u w:color="00B050"/>
        </w:rPr>
        <w:t xml:space="preserve"> refinement. (Score 10)</w:t>
      </w: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3173C9">
      <w:pPr>
        <w:pStyle w:val="a5"/>
        <w:tabs>
          <w:tab w:val="left" w:pos="284"/>
          <w:tab w:val="left" w:pos="840"/>
        </w:tabs>
        <w:spacing w:line="340" w:lineRule="exact"/>
        <w:rPr>
          <w:rFonts w:hint="default"/>
          <w:color w:val="E36C09"/>
          <w:sz w:val="24"/>
          <w:szCs w:val="24"/>
          <w:u w:color="E36C09"/>
        </w:rPr>
      </w:pPr>
      <w:r>
        <w:rPr>
          <w:rFonts w:ascii="Times New Roman" w:hAnsi="Times New Roman"/>
          <w:color w:val="E36C09"/>
          <w:sz w:val="24"/>
          <w:szCs w:val="24"/>
          <w:u w:color="E36C09"/>
        </w:rPr>
        <w:t>Availability</w:t>
      </w:r>
    </w:p>
    <w:p w:rsidR="00454D66" w:rsidRDefault="003173C9">
      <w:pPr>
        <w:pStyle w:val="a5"/>
        <w:tabs>
          <w:tab w:val="left" w:pos="284"/>
          <w:tab w:val="left" w:pos="840"/>
        </w:tabs>
        <w:spacing w:line="340" w:lineRule="exact"/>
        <w:rPr>
          <w:rFonts w:hint="default"/>
          <w:color w:val="E36C09"/>
          <w:sz w:val="24"/>
          <w:szCs w:val="24"/>
          <w:u w:color="E36C09"/>
        </w:rPr>
      </w:pPr>
      <w:r>
        <w:rPr>
          <w:rFonts w:ascii="Times New Roman" w:hAnsi="Times New Roman"/>
          <w:color w:val="E36C09"/>
          <w:sz w:val="24"/>
          <w:szCs w:val="24"/>
          <w:u w:color="E36C09"/>
        </w:rPr>
        <w:t>Security</w:t>
      </w:r>
    </w:p>
    <w:p w:rsidR="00454D66" w:rsidRDefault="003173C9">
      <w:pPr>
        <w:pStyle w:val="a5"/>
        <w:tabs>
          <w:tab w:val="left" w:pos="284"/>
          <w:tab w:val="left" w:pos="840"/>
        </w:tabs>
        <w:spacing w:line="340" w:lineRule="exact"/>
        <w:rPr>
          <w:rFonts w:hint="default"/>
          <w:color w:val="E36C09"/>
          <w:sz w:val="24"/>
          <w:szCs w:val="24"/>
          <w:u w:color="E36C09"/>
        </w:rPr>
      </w:pPr>
      <w:r>
        <w:rPr>
          <w:rFonts w:ascii="Times New Roman" w:hAnsi="Times New Roman"/>
          <w:color w:val="E36C09"/>
          <w:sz w:val="24"/>
          <w:szCs w:val="24"/>
          <w:u w:color="E36C09"/>
        </w:rPr>
        <w:t>Performance</w:t>
      </w: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454D66">
      <w:pPr>
        <w:pStyle w:val="a5"/>
        <w:tabs>
          <w:tab w:val="left" w:pos="284"/>
          <w:tab w:val="left" w:pos="840"/>
        </w:tabs>
        <w:spacing w:line="340" w:lineRule="exact"/>
        <w:rPr>
          <w:rFonts w:hint="default"/>
          <w:color w:val="00B050"/>
          <w:sz w:val="24"/>
          <w:szCs w:val="24"/>
          <w:u w:color="00B050"/>
        </w:rPr>
      </w:pPr>
    </w:p>
    <w:p w:rsidR="00454D66" w:rsidRDefault="003173C9">
      <w:pPr>
        <w:pStyle w:val="a5"/>
        <w:numPr>
          <w:ilvl w:val="1"/>
          <w:numId w:val="36"/>
        </w:numPr>
        <w:spacing w:line="340" w:lineRule="exact"/>
        <w:rPr>
          <w:rFonts w:hint="default"/>
          <w:color w:val="00B050"/>
          <w:sz w:val="24"/>
          <w:szCs w:val="24"/>
        </w:rPr>
      </w:pPr>
      <w:r>
        <w:rPr>
          <w:rFonts w:ascii="Times New Roman" w:hAnsi="Times New Roman"/>
          <w:color w:val="00B050"/>
          <w:sz w:val="24"/>
          <w:szCs w:val="24"/>
          <w:u w:color="00B050"/>
        </w:rPr>
        <w:t xml:space="preserve">Please make architectural decisions by choosing 2 architectural patterns to achieve the ASRs. (Score 10)   </w:t>
      </w: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3173C9">
      <w:pPr>
        <w:pStyle w:val="a5"/>
        <w:tabs>
          <w:tab w:val="left" w:pos="284"/>
          <w:tab w:val="left" w:pos="840"/>
        </w:tabs>
        <w:spacing w:line="340" w:lineRule="exact"/>
        <w:ind w:left="284" w:hanging="284"/>
        <w:rPr>
          <w:rFonts w:hint="default"/>
          <w:color w:val="F79646"/>
          <w:sz w:val="24"/>
          <w:szCs w:val="24"/>
          <w:u w:color="F79646"/>
        </w:rPr>
      </w:pPr>
      <w:r>
        <w:rPr>
          <w:rFonts w:ascii="Times New Roman" w:hAnsi="Times New Roman"/>
          <w:color w:val="F79646"/>
          <w:sz w:val="24"/>
          <w:szCs w:val="24"/>
          <w:u w:color="F79646"/>
        </w:rPr>
        <w:t>C/S+B/S</w:t>
      </w:r>
    </w:p>
    <w:p w:rsidR="00454D66" w:rsidRDefault="003173C9">
      <w:pPr>
        <w:pStyle w:val="a5"/>
        <w:tabs>
          <w:tab w:val="left" w:pos="284"/>
          <w:tab w:val="left" w:pos="840"/>
        </w:tabs>
        <w:spacing w:line="340" w:lineRule="exact"/>
        <w:ind w:left="284" w:hanging="284"/>
        <w:rPr>
          <w:rFonts w:hint="default"/>
          <w:color w:val="F79646"/>
          <w:sz w:val="24"/>
          <w:szCs w:val="24"/>
          <w:u w:color="F79646"/>
        </w:rPr>
      </w:pPr>
      <w:r>
        <w:rPr>
          <w:rFonts w:ascii="Times New Roman" w:hAnsi="Times New Roman"/>
          <w:color w:val="F79646"/>
          <w:sz w:val="24"/>
          <w:szCs w:val="24"/>
          <w:u w:color="F79646"/>
        </w:rPr>
        <w:t>MVC</w:t>
      </w: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284"/>
          <w:tab w:val="left" w:pos="84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3173C9">
      <w:pPr>
        <w:pStyle w:val="a5"/>
        <w:numPr>
          <w:ilvl w:val="1"/>
          <w:numId w:val="35"/>
        </w:numPr>
        <w:spacing w:line="340" w:lineRule="exact"/>
        <w:rPr>
          <w:rFonts w:hint="default"/>
          <w:color w:val="00B050"/>
          <w:sz w:val="24"/>
          <w:szCs w:val="24"/>
        </w:rPr>
      </w:pPr>
      <w:r>
        <w:rPr>
          <w:rFonts w:ascii="Times New Roman" w:hAnsi="Times New Roman"/>
          <w:color w:val="00B050"/>
          <w:sz w:val="24"/>
          <w:szCs w:val="24"/>
          <w:u w:color="00B050"/>
        </w:rPr>
        <w:t>Present a component and connector architectural view of the expected system with the UML notations.  (Score 10)</w:t>
      </w:r>
    </w:p>
    <w:p w:rsidR="00454D66" w:rsidRDefault="00454D66">
      <w:pPr>
        <w:pStyle w:val="a5"/>
        <w:tabs>
          <w:tab w:val="left" w:pos="660"/>
        </w:tabs>
        <w:spacing w:line="340" w:lineRule="exact"/>
        <w:ind w:left="284" w:hanging="284"/>
        <w:rPr>
          <w:rFonts w:hint="default"/>
          <w:color w:val="FABF8F"/>
          <w:sz w:val="24"/>
          <w:szCs w:val="24"/>
          <w:u w:color="FABF8F"/>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454D66">
      <w:pPr>
        <w:pStyle w:val="a5"/>
        <w:tabs>
          <w:tab w:val="left" w:pos="660"/>
        </w:tabs>
        <w:spacing w:line="340" w:lineRule="exact"/>
        <w:ind w:left="284" w:hanging="284"/>
        <w:rPr>
          <w:rFonts w:hint="default"/>
          <w:color w:val="00B050"/>
          <w:sz w:val="24"/>
          <w:szCs w:val="24"/>
          <w:u w:color="00B050"/>
        </w:rPr>
      </w:pPr>
    </w:p>
    <w:p w:rsidR="00454D66" w:rsidRDefault="003173C9">
      <w:pPr>
        <w:pStyle w:val="a5"/>
        <w:numPr>
          <w:ilvl w:val="1"/>
          <w:numId w:val="37"/>
        </w:numPr>
        <w:spacing w:line="340" w:lineRule="exact"/>
        <w:rPr>
          <w:rFonts w:hint="default"/>
          <w:color w:val="00B050"/>
          <w:sz w:val="24"/>
          <w:szCs w:val="24"/>
        </w:rPr>
      </w:pPr>
      <w:proofErr w:type="gramStart"/>
      <w:r>
        <w:rPr>
          <w:rFonts w:ascii="Times New Roman" w:hAnsi="Times New Roman"/>
          <w:color w:val="00B050"/>
          <w:sz w:val="24"/>
          <w:szCs w:val="24"/>
          <w:u w:color="00B050"/>
        </w:rPr>
        <w:t>.Please</w:t>
      </w:r>
      <w:proofErr w:type="gramEnd"/>
      <w:r>
        <w:rPr>
          <w:rFonts w:ascii="Times New Roman" w:hAnsi="Times New Roman"/>
          <w:color w:val="00B050"/>
          <w:sz w:val="24"/>
          <w:szCs w:val="24"/>
          <w:u w:color="00B050"/>
        </w:rPr>
        <w:t xml:space="preserve"> explain the constrains and weaknesses of the selected architectural patterns. (Score 10)</w:t>
      </w:r>
    </w:p>
    <w:p w:rsidR="00454D66" w:rsidRDefault="00454D66">
      <w:pPr>
        <w:pStyle w:val="a5"/>
        <w:tabs>
          <w:tab w:val="left" w:pos="660"/>
        </w:tabs>
        <w:spacing w:line="340" w:lineRule="exact"/>
        <w:rPr>
          <w:rFonts w:hint="default"/>
        </w:rPr>
      </w:pPr>
    </w:p>
    <w:sectPr w:rsidR="00454D66">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3C9" w:rsidRDefault="003173C9">
      <w:r>
        <w:separator/>
      </w:r>
    </w:p>
  </w:endnote>
  <w:endnote w:type="continuationSeparator" w:id="0">
    <w:p w:rsidR="003173C9" w:rsidRDefault="0031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D66" w:rsidRDefault="003173C9">
    <w:pPr>
      <w:pStyle w:val="a5"/>
      <w:spacing w:line="360" w:lineRule="auto"/>
      <w:jc w:val="center"/>
      <w:rPr>
        <w:rFonts w:hint="default"/>
        <w:lang w:eastAsia="zh-CN"/>
      </w:rPr>
    </w:pPr>
    <w:r>
      <w:rPr>
        <w:rFonts w:ascii="宋体" w:eastAsia="宋体" w:hAnsi="宋体" w:cs="宋体"/>
        <w:b/>
        <w:bCs/>
        <w:sz w:val="18"/>
        <w:szCs w:val="18"/>
        <w:lang w:val="zh-TW" w:eastAsia="zh-CN"/>
      </w:rPr>
      <w:t>《软件体系结构》试卷</w:t>
    </w:r>
    <w:r>
      <w:rPr>
        <w:rFonts w:ascii="宋体" w:eastAsia="宋体" w:hAnsi="宋体" w:cs="宋体"/>
        <w:b/>
        <w:bCs/>
        <w:sz w:val="18"/>
        <w:szCs w:val="18"/>
        <w:lang w:val="zh-TW" w:eastAsia="zh-CN"/>
      </w:rPr>
      <w:t xml:space="preserve">   </w:t>
    </w:r>
    <w:r>
      <w:rPr>
        <w:rFonts w:ascii="宋体" w:eastAsia="宋体" w:hAnsi="宋体" w:cs="宋体"/>
        <w:b/>
        <w:bCs/>
        <w:kern w:val="0"/>
        <w:sz w:val="18"/>
        <w:szCs w:val="18"/>
        <w:lang w:val="zh-TW" w:eastAsia="zh-CN"/>
      </w:rPr>
      <w:t>第</w:t>
    </w:r>
    <w:r>
      <w:rPr>
        <w:rFonts w:ascii="宋体" w:eastAsia="宋体" w:hAnsi="宋体" w:cs="宋体"/>
        <w:b/>
        <w:bCs/>
        <w:kern w:val="0"/>
        <w:sz w:val="18"/>
        <w:szCs w:val="18"/>
        <w:lang w:val="zh-TW" w:eastAsia="zh-CN"/>
      </w:rPr>
      <w:t xml:space="preserve"> </w:t>
    </w:r>
    <w:r>
      <w:rPr>
        <w:rFonts w:ascii="宋体" w:eastAsia="宋体" w:hAnsi="宋体" w:cs="宋体"/>
        <w:b/>
        <w:bCs/>
        <w:kern w:val="0"/>
        <w:sz w:val="18"/>
        <w:szCs w:val="18"/>
      </w:rPr>
      <w:fldChar w:fldCharType="begin"/>
    </w:r>
    <w:r>
      <w:rPr>
        <w:rFonts w:ascii="宋体" w:eastAsia="宋体" w:hAnsi="宋体" w:cs="宋体"/>
        <w:b/>
        <w:bCs/>
        <w:kern w:val="0"/>
        <w:sz w:val="18"/>
        <w:szCs w:val="18"/>
        <w:lang w:eastAsia="zh-CN"/>
      </w:rPr>
      <w:instrText xml:space="preserve"> PAGE </w:instrText>
    </w:r>
    <w:r>
      <w:rPr>
        <w:rFonts w:ascii="宋体" w:eastAsia="宋体" w:hAnsi="宋体" w:cs="宋体"/>
        <w:b/>
        <w:bCs/>
        <w:kern w:val="0"/>
        <w:sz w:val="18"/>
        <w:szCs w:val="18"/>
      </w:rPr>
      <w:fldChar w:fldCharType="separate"/>
    </w:r>
    <w:r>
      <w:rPr>
        <w:rFonts w:ascii="宋体" w:eastAsia="宋体" w:hAnsi="宋体" w:cs="宋体"/>
        <w:b/>
        <w:bCs/>
        <w:kern w:val="0"/>
        <w:sz w:val="18"/>
        <w:szCs w:val="18"/>
        <w:lang w:eastAsia="zh-CN"/>
      </w:rPr>
      <w:t>7</w:t>
    </w:r>
    <w:r>
      <w:rPr>
        <w:rFonts w:ascii="宋体" w:eastAsia="宋体" w:hAnsi="宋体" w:cs="宋体"/>
        <w:b/>
        <w:bCs/>
        <w:kern w:val="0"/>
        <w:sz w:val="18"/>
        <w:szCs w:val="18"/>
      </w:rPr>
      <w:fldChar w:fldCharType="end"/>
    </w:r>
    <w:r>
      <w:rPr>
        <w:rFonts w:ascii="宋体" w:eastAsia="宋体" w:hAnsi="宋体" w:cs="宋体"/>
        <w:b/>
        <w:bCs/>
        <w:kern w:val="0"/>
        <w:sz w:val="18"/>
        <w:szCs w:val="18"/>
        <w:lang w:val="zh-TW" w:eastAsia="zh-CN"/>
      </w:rPr>
      <w:t xml:space="preserve"> </w:t>
    </w:r>
    <w:r>
      <w:rPr>
        <w:rFonts w:ascii="宋体" w:eastAsia="宋体" w:hAnsi="宋体" w:cs="宋体"/>
        <w:b/>
        <w:bCs/>
        <w:kern w:val="0"/>
        <w:sz w:val="18"/>
        <w:szCs w:val="18"/>
        <w:lang w:val="zh-TW" w:eastAsia="zh-CN"/>
      </w:rPr>
      <w:t>页</w:t>
    </w:r>
    <w:r>
      <w:rPr>
        <w:rFonts w:ascii="宋体" w:eastAsia="宋体" w:hAnsi="宋体" w:cs="宋体"/>
        <w:b/>
        <w:bCs/>
        <w:kern w:val="0"/>
        <w:sz w:val="18"/>
        <w:szCs w:val="18"/>
        <w:lang w:val="zh-TW" w:eastAsia="zh-CN"/>
      </w:rPr>
      <w:t xml:space="preserve"> </w:t>
    </w:r>
    <w:r>
      <w:rPr>
        <w:rFonts w:ascii="宋体" w:eastAsia="宋体" w:hAnsi="宋体" w:cs="宋体"/>
        <w:b/>
        <w:bCs/>
        <w:kern w:val="0"/>
        <w:sz w:val="18"/>
        <w:szCs w:val="18"/>
        <w:lang w:val="zh-TW" w:eastAsia="zh-CN"/>
      </w:rPr>
      <w:t>共</w:t>
    </w:r>
    <w:r>
      <w:rPr>
        <w:rFonts w:ascii="宋体" w:eastAsia="宋体" w:hAnsi="宋体" w:cs="宋体"/>
        <w:b/>
        <w:bCs/>
        <w:kern w:val="0"/>
        <w:sz w:val="18"/>
        <w:szCs w:val="18"/>
        <w:lang w:val="zh-TW" w:eastAsia="zh-CN"/>
      </w:rPr>
      <w:t xml:space="preserve"> </w:t>
    </w:r>
    <w:r>
      <w:rPr>
        <w:rFonts w:ascii="宋体" w:eastAsia="宋体" w:hAnsi="宋体" w:cs="宋体"/>
        <w:b/>
        <w:bCs/>
        <w:kern w:val="0"/>
        <w:sz w:val="18"/>
        <w:szCs w:val="18"/>
      </w:rPr>
      <w:fldChar w:fldCharType="begin"/>
    </w:r>
    <w:r>
      <w:rPr>
        <w:rFonts w:ascii="宋体" w:eastAsia="宋体" w:hAnsi="宋体" w:cs="宋体"/>
        <w:b/>
        <w:bCs/>
        <w:kern w:val="0"/>
        <w:sz w:val="18"/>
        <w:szCs w:val="18"/>
        <w:lang w:eastAsia="zh-CN"/>
      </w:rPr>
      <w:instrText xml:space="preserve"> NUMPAGES </w:instrText>
    </w:r>
    <w:r>
      <w:rPr>
        <w:rFonts w:ascii="宋体" w:eastAsia="宋体" w:hAnsi="宋体" w:cs="宋体"/>
        <w:b/>
        <w:bCs/>
        <w:kern w:val="0"/>
        <w:sz w:val="18"/>
        <w:szCs w:val="18"/>
      </w:rPr>
      <w:fldChar w:fldCharType="separate"/>
    </w:r>
    <w:r>
      <w:rPr>
        <w:rFonts w:ascii="宋体" w:eastAsia="宋体" w:hAnsi="宋体" w:cs="宋体"/>
        <w:b/>
        <w:bCs/>
        <w:kern w:val="0"/>
        <w:sz w:val="18"/>
        <w:szCs w:val="18"/>
        <w:lang w:eastAsia="zh-CN"/>
      </w:rPr>
      <w:t>7</w:t>
    </w:r>
    <w:r>
      <w:rPr>
        <w:rFonts w:ascii="宋体" w:eastAsia="宋体" w:hAnsi="宋体" w:cs="宋体"/>
        <w:b/>
        <w:bCs/>
        <w:kern w:val="0"/>
        <w:sz w:val="18"/>
        <w:szCs w:val="18"/>
      </w:rPr>
      <w:fldChar w:fldCharType="end"/>
    </w:r>
    <w:r>
      <w:rPr>
        <w:rFonts w:ascii="宋体" w:eastAsia="宋体" w:hAnsi="宋体" w:cs="宋体"/>
        <w:b/>
        <w:bCs/>
        <w:kern w:val="0"/>
        <w:sz w:val="18"/>
        <w:szCs w:val="18"/>
        <w:lang w:val="zh-TW" w:eastAsia="zh-CN"/>
      </w:rPr>
      <w:t xml:space="preserve"> </w:t>
    </w:r>
    <w:r>
      <w:rPr>
        <w:rFonts w:ascii="宋体" w:eastAsia="宋体" w:hAnsi="宋体" w:cs="宋体"/>
        <w:b/>
        <w:bCs/>
        <w:kern w:val="0"/>
        <w:sz w:val="18"/>
        <w:szCs w:val="18"/>
        <w:lang w:val="zh-TW"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3C9" w:rsidRDefault="003173C9">
      <w:r>
        <w:separator/>
      </w:r>
    </w:p>
  </w:footnote>
  <w:footnote w:type="continuationSeparator" w:id="0">
    <w:p w:rsidR="003173C9" w:rsidRDefault="00317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6D9"/>
    <w:multiLevelType w:val="hybridMultilevel"/>
    <w:tmpl w:val="B1FEF26A"/>
    <w:numStyleLink w:val="10"/>
  </w:abstractNum>
  <w:abstractNum w:abstractNumId="1" w15:restartNumberingAfterBreak="0">
    <w:nsid w:val="0D1C2D0B"/>
    <w:multiLevelType w:val="hybridMultilevel"/>
    <w:tmpl w:val="1C42980C"/>
    <w:numStyleLink w:val="9"/>
  </w:abstractNum>
  <w:abstractNum w:abstractNumId="2" w15:restartNumberingAfterBreak="0">
    <w:nsid w:val="16DF1076"/>
    <w:multiLevelType w:val="hybridMultilevel"/>
    <w:tmpl w:val="DB76E494"/>
    <w:numStyleLink w:val="11"/>
  </w:abstractNum>
  <w:abstractNum w:abstractNumId="3" w15:restartNumberingAfterBreak="0">
    <w:nsid w:val="19F74BDD"/>
    <w:multiLevelType w:val="hybridMultilevel"/>
    <w:tmpl w:val="5798FB00"/>
    <w:styleLink w:val="2"/>
    <w:lvl w:ilvl="0" w:tplc="D89A32A4">
      <w:start w:val="1"/>
      <w:numFmt w:val="upperLetter"/>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475CFF28">
      <w:start w:val="1"/>
      <w:numFmt w:val="lowerLetter"/>
      <w:lvlText w:val="%2)"/>
      <w:lvlJc w:val="left"/>
      <w:pPr>
        <w:tabs>
          <w:tab w:val="left" w:pos="12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12E86DA">
      <w:start w:val="1"/>
      <w:numFmt w:val="lowerRoman"/>
      <w:lvlText w:val="%3."/>
      <w:lvlJc w:val="left"/>
      <w:pPr>
        <w:tabs>
          <w:tab w:val="left" w:pos="126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D6BEE318">
      <w:start w:val="1"/>
      <w:numFmt w:val="decimal"/>
      <w:lvlText w:val="%4."/>
      <w:lvlJc w:val="left"/>
      <w:pPr>
        <w:tabs>
          <w:tab w:val="left" w:pos="126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ABC8814">
      <w:start w:val="1"/>
      <w:numFmt w:val="lowerLetter"/>
      <w:lvlText w:val="%5)"/>
      <w:lvlJc w:val="left"/>
      <w:pPr>
        <w:tabs>
          <w:tab w:val="left" w:pos="12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BF64DA4">
      <w:start w:val="1"/>
      <w:numFmt w:val="lowerRoman"/>
      <w:lvlText w:val="%6."/>
      <w:lvlJc w:val="left"/>
      <w:pPr>
        <w:tabs>
          <w:tab w:val="left" w:pos="126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19705674">
      <w:start w:val="1"/>
      <w:numFmt w:val="decimal"/>
      <w:lvlText w:val="%7."/>
      <w:lvlJc w:val="left"/>
      <w:pPr>
        <w:tabs>
          <w:tab w:val="left" w:pos="126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466D9E6">
      <w:start w:val="1"/>
      <w:numFmt w:val="lowerLetter"/>
      <w:lvlText w:val="%8)"/>
      <w:lvlJc w:val="left"/>
      <w:pPr>
        <w:tabs>
          <w:tab w:val="left" w:pos="126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5A6EAC2">
      <w:start w:val="1"/>
      <w:numFmt w:val="lowerRoman"/>
      <w:lvlText w:val="%9."/>
      <w:lvlJc w:val="left"/>
      <w:pPr>
        <w:tabs>
          <w:tab w:val="left" w:pos="1260"/>
        </w:tabs>
        <w:ind w:left="46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E60013"/>
    <w:multiLevelType w:val="hybridMultilevel"/>
    <w:tmpl w:val="32703FA2"/>
    <w:styleLink w:val="3"/>
    <w:lvl w:ilvl="0" w:tplc="7B143A56">
      <w:start w:val="1"/>
      <w:numFmt w:val="upperLetter"/>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776E3D84">
      <w:start w:val="1"/>
      <w:numFmt w:val="lowerLetter"/>
      <w:lvlText w:val="%2)"/>
      <w:lvlJc w:val="left"/>
      <w:pPr>
        <w:tabs>
          <w:tab w:val="left" w:pos="12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0AACBCE">
      <w:start w:val="1"/>
      <w:numFmt w:val="lowerRoman"/>
      <w:lvlText w:val="%3."/>
      <w:lvlJc w:val="left"/>
      <w:pPr>
        <w:tabs>
          <w:tab w:val="left" w:pos="126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326CD526">
      <w:start w:val="1"/>
      <w:numFmt w:val="decimal"/>
      <w:lvlText w:val="%4."/>
      <w:lvlJc w:val="left"/>
      <w:pPr>
        <w:tabs>
          <w:tab w:val="left" w:pos="126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4167A10">
      <w:start w:val="1"/>
      <w:numFmt w:val="lowerLetter"/>
      <w:lvlText w:val="%5)"/>
      <w:lvlJc w:val="left"/>
      <w:pPr>
        <w:tabs>
          <w:tab w:val="left" w:pos="12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FAE4F08">
      <w:start w:val="1"/>
      <w:numFmt w:val="lowerRoman"/>
      <w:lvlText w:val="%6."/>
      <w:lvlJc w:val="left"/>
      <w:pPr>
        <w:tabs>
          <w:tab w:val="left" w:pos="126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774886EC">
      <w:start w:val="1"/>
      <w:numFmt w:val="decimal"/>
      <w:lvlText w:val="%7."/>
      <w:lvlJc w:val="left"/>
      <w:pPr>
        <w:tabs>
          <w:tab w:val="left" w:pos="126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38EE7A6">
      <w:start w:val="1"/>
      <w:numFmt w:val="lowerLetter"/>
      <w:lvlText w:val="%8)"/>
      <w:lvlJc w:val="left"/>
      <w:pPr>
        <w:tabs>
          <w:tab w:val="left" w:pos="126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8462ED6">
      <w:start w:val="1"/>
      <w:numFmt w:val="lowerRoman"/>
      <w:lvlText w:val="%9."/>
      <w:lvlJc w:val="left"/>
      <w:pPr>
        <w:tabs>
          <w:tab w:val="left" w:pos="1260"/>
        </w:tabs>
        <w:ind w:left="46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9833150"/>
    <w:multiLevelType w:val="hybridMultilevel"/>
    <w:tmpl w:val="D2629F24"/>
    <w:numStyleLink w:val="4"/>
  </w:abstractNum>
  <w:abstractNum w:abstractNumId="6" w15:restartNumberingAfterBreak="0">
    <w:nsid w:val="2BD24D37"/>
    <w:multiLevelType w:val="hybridMultilevel"/>
    <w:tmpl w:val="5798FB00"/>
    <w:numStyleLink w:val="2"/>
  </w:abstractNum>
  <w:abstractNum w:abstractNumId="7" w15:restartNumberingAfterBreak="0">
    <w:nsid w:val="2D0C5CD1"/>
    <w:multiLevelType w:val="hybridMultilevel"/>
    <w:tmpl w:val="8C8AF1D2"/>
    <w:numStyleLink w:val="1"/>
  </w:abstractNum>
  <w:abstractNum w:abstractNumId="8" w15:restartNumberingAfterBreak="0">
    <w:nsid w:val="397B5E78"/>
    <w:multiLevelType w:val="hybridMultilevel"/>
    <w:tmpl w:val="DC183C98"/>
    <w:numStyleLink w:val="5"/>
  </w:abstractNum>
  <w:abstractNum w:abstractNumId="9" w15:restartNumberingAfterBreak="0">
    <w:nsid w:val="42D221EB"/>
    <w:multiLevelType w:val="hybridMultilevel"/>
    <w:tmpl w:val="DC183C98"/>
    <w:styleLink w:val="5"/>
    <w:lvl w:ilvl="0" w:tplc="F0D80EAA">
      <w:start w:val="1"/>
      <w:numFmt w:val="upperLetter"/>
      <w:lvlText w:val="%1."/>
      <w:lvlJc w:val="left"/>
      <w:pPr>
        <w:tabs>
          <w:tab w:val="left" w:pos="1260"/>
        </w:tabs>
        <w:ind w:left="1208" w:hanging="36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tplc="E3723442">
      <w:start w:val="1"/>
      <w:numFmt w:val="lowerLetter"/>
      <w:lvlText w:val="%2)"/>
      <w:lvlJc w:val="left"/>
      <w:pPr>
        <w:tabs>
          <w:tab w:val="left" w:pos="1260"/>
        </w:tabs>
        <w:ind w:left="1628" w:hanging="36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2" w:tplc="348ADB36">
      <w:start w:val="1"/>
      <w:numFmt w:val="lowerRoman"/>
      <w:lvlText w:val="%3."/>
      <w:lvlJc w:val="left"/>
      <w:pPr>
        <w:tabs>
          <w:tab w:val="left" w:pos="1260"/>
        </w:tabs>
        <w:ind w:left="2035" w:hanging="455"/>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3" w:tplc="64B2959C">
      <w:start w:val="1"/>
      <w:numFmt w:val="decimal"/>
      <w:lvlText w:val="%4."/>
      <w:lvlJc w:val="left"/>
      <w:pPr>
        <w:tabs>
          <w:tab w:val="left" w:pos="1260"/>
        </w:tabs>
        <w:ind w:left="2468" w:hanging="36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4" w:tplc="F3B04AE2">
      <w:start w:val="1"/>
      <w:numFmt w:val="lowerLetter"/>
      <w:lvlText w:val="%5)"/>
      <w:lvlJc w:val="left"/>
      <w:pPr>
        <w:tabs>
          <w:tab w:val="left" w:pos="1260"/>
        </w:tabs>
        <w:ind w:left="2888" w:hanging="36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5" w:tplc="3814E498">
      <w:start w:val="1"/>
      <w:numFmt w:val="lowerRoman"/>
      <w:lvlText w:val="%6."/>
      <w:lvlJc w:val="left"/>
      <w:pPr>
        <w:tabs>
          <w:tab w:val="left" w:pos="1260"/>
        </w:tabs>
        <w:ind w:left="3295" w:hanging="455"/>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6" w:tplc="227EA596">
      <w:start w:val="1"/>
      <w:numFmt w:val="decimal"/>
      <w:lvlText w:val="%7."/>
      <w:lvlJc w:val="left"/>
      <w:pPr>
        <w:tabs>
          <w:tab w:val="left" w:pos="1260"/>
        </w:tabs>
        <w:ind w:left="3728" w:hanging="36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7" w:tplc="F6A007F8">
      <w:start w:val="1"/>
      <w:numFmt w:val="lowerLetter"/>
      <w:lvlText w:val="%8)"/>
      <w:lvlJc w:val="left"/>
      <w:pPr>
        <w:tabs>
          <w:tab w:val="left" w:pos="1260"/>
        </w:tabs>
        <w:ind w:left="4148" w:hanging="36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8" w:tplc="3926D0A6">
      <w:start w:val="1"/>
      <w:numFmt w:val="lowerRoman"/>
      <w:lvlText w:val="%9."/>
      <w:lvlJc w:val="left"/>
      <w:pPr>
        <w:tabs>
          <w:tab w:val="left" w:pos="1260"/>
        </w:tabs>
        <w:ind w:left="4555" w:hanging="455"/>
      </w:pPr>
      <w:rPr>
        <w:rFonts w:hAnsi="Arial Unicode MS"/>
        <w:caps w:val="0"/>
        <w:smallCaps w:val="0"/>
        <w:strike w:val="0"/>
        <w:dstrike w:val="0"/>
        <w:outline w:val="0"/>
        <w:emboss w:val="0"/>
        <w:imprint w:val="0"/>
        <w:spacing w:val="0"/>
        <w:w w:val="100"/>
        <w:kern w:val="0"/>
        <w:position w:val="0"/>
        <w:sz w:val="21"/>
        <w:szCs w:val="21"/>
        <w:highlight w:val="none"/>
        <w:vertAlign w:val="baseline"/>
      </w:rPr>
    </w:lvl>
  </w:abstractNum>
  <w:abstractNum w:abstractNumId="10" w15:restartNumberingAfterBreak="0">
    <w:nsid w:val="44135EB6"/>
    <w:multiLevelType w:val="hybridMultilevel"/>
    <w:tmpl w:val="8C8AF1D2"/>
    <w:styleLink w:val="1"/>
    <w:lvl w:ilvl="0" w:tplc="C3180900">
      <w:start w:val="1"/>
      <w:numFmt w:val="ideographDigital"/>
      <w:lvlText w:val="%1."/>
      <w:lvlJc w:val="left"/>
      <w:pPr>
        <w:ind w:left="66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A89E5168">
      <w:start w:val="1"/>
      <w:numFmt w:val="decimal"/>
      <w:lvlText w:val="%2."/>
      <w:lvlJc w:val="left"/>
      <w:pPr>
        <w:ind w:left="703"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2D284BA">
      <w:start w:val="1"/>
      <w:numFmt w:val="lowerRoman"/>
      <w:lvlText w:val="%3."/>
      <w:lvlJc w:val="left"/>
      <w:pPr>
        <w:tabs>
          <w:tab w:val="left" w:pos="840"/>
        </w:tabs>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4242724A">
      <w:start w:val="1"/>
      <w:numFmt w:val="upperLetter"/>
      <w:lvlText w:val="%4."/>
      <w:lvlJc w:val="left"/>
      <w:pPr>
        <w:tabs>
          <w:tab w:val="left" w:pos="840"/>
        </w:tabs>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24FA34">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7FE7BD4">
      <w:start w:val="1"/>
      <w:numFmt w:val="lowerRoman"/>
      <w:lvlText w:val="%6."/>
      <w:lvlJc w:val="left"/>
      <w:pPr>
        <w:tabs>
          <w:tab w:val="left" w:pos="840"/>
        </w:tabs>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140A2678">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138D58A">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F98CBAE">
      <w:start w:val="1"/>
      <w:numFmt w:val="lowerRoman"/>
      <w:lvlText w:val="%9."/>
      <w:lvlJc w:val="left"/>
      <w:pPr>
        <w:tabs>
          <w:tab w:val="left" w:pos="84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15C6B7B"/>
    <w:multiLevelType w:val="hybridMultilevel"/>
    <w:tmpl w:val="32703FA2"/>
    <w:numStyleLink w:val="3"/>
  </w:abstractNum>
  <w:abstractNum w:abstractNumId="12" w15:restartNumberingAfterBreak="0">
    <w:nsid w:val="529C797C"/>
    <w:multiLevelType w:val="hybridMultilevel"/>
    <w:tmpl w:val="B1FEF26A"/>
    <w:styleLink w:val="10"/>
    <w:lvl w:ilvl="0" w:tplc="5AF0109A">
      <w:start w:val="1"/>
      <w:numFmt w:val="upperLetter"/>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5588DBA2">
      <w:start w:val="1"/>
      <w:numFmt w:val="lowerLetter"/>
      <w:lvlText w:val="%2)"/>
      <w:lvlJc w:val="left"/>
      <w:pPr>
        <w:tabs>
          <w:tab w:val="left" w:pos="12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4785E46">
      <w:start w:val="1"/>
      <w:numFmt w:val="lowerRoman"/>
      <w:lvlText w:val="%3."/>
      <w:lvlJc w:val="left"/>
      <w:pPr>
        <w:tabs>
          <w:tab w:val="left" w:pos="126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2D64B5DA">
      <w:start w:val="1"/>
      <w:numFmt w:val="decimal"/>
      <w:lvlText w:val="%4."/>
      <w:lvlJc w:val="left"/>
      <w:pPr>
        <w:tabs>
          <w:tab w:val="left" w:pos="126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184613E">
      <w:start w:val="1"/>
      <w:numFmt w:val="lowerLetter"/>
      <w:lvlText w:val="%5)"/>
      <w:lvlJc w:val="left"/>
      <w:pPr>
        <w:tabs>
          <w:tab w:val="left" w:pos="12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3F02A58">
      <w:start w:val="1"/>
      <w:numFmt w:val="lowerRoman"/>
      <w:lvlText w:val="%6."/>
      <w:lvlJc w:val="left"/>
      <w:pPr>
        <w:tabs>
          <w:tab w:val="left" w:pos="126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9E88580">
      <w:start w:val="1"/>
      <w:numFmt w:val="decimal"/>
      <w:lvlText w:val="%7."/>
      <w:lvlJc w:val="left"/>
      <w:pPr>
        <w:tabs>
          <w:tab w:val="left" w:pos="126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6EC0E50">
      <w:start w:val="1"/>
      <w:numFmt w:val="lowerLetter"/>
      <w:lvlText w:val="%8)"/>
      <w:lvlJc w:val="left"/>
      <w:pPr>
        <w:tabs>
          <w:tab w:val="left" w:pos="126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012EC98">
      <w:start w:val="1"/>
      <w:numFmt w:val="lowerRoman"/>
      <w:lvlText w:val="%9."/>
      <w:lvlJc w:val="left"/>
      <w:pPr>
        <w:tabs>
          <w:tab w:val="left" w:pos="1260"/>
        </w:tabs>
        <w:ind w:left="46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F230831"/>
    <w:multiLevelType w:val="hybridMultilevel"/>
    <w:tmpl w:val="D2629F24"/>
    <w:styleLink w:val="4"/>
    <w:lvl w:ilvl="0" w:tplc="CF7EC4F8">
      <w:start w:val="1"/>
      <w:numFmt w:val="upperLetter"/>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6664A64">
      <w:start w:val="1"/>
      <w:numFmt w:val="lowerLetter"/>
      <w:lvlText w:val="%2)"/>
      <w:lvlJc w:val="left"/>
      <w:pPr>
        <w:tabs>
          <w:tab w:val="left" w:pos="12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2B0F510">
      <w:start w:val="1"/>
      <w:numFmt w:val="lowerRoman"/>
      <w:lvlText w:val="%3."/>
      <w:lvlJc w:val="left"/>
      <w:pPr>
        <w:tabs>
          <w:tab w:val="left" w:pos="126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F460AB74">
      <w:start w:val="1"/>
      <w:numFmt w:val="decimal"/>
      <w:lvlText w:val="%4."/>
      <w:lvlJc w:val="left"/>
      <w:pPr>
        <w:tabs>
          <w:tab w:val="left" w:pos="126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93C2204">
      <w:start w:val="1"/>
      <w:numFmt w:val="lowerLetter"/>
      <w:lvlText w:val="%5)"/>
      <w:lvlJc w:val="left"/>
      <w:pPr>
        <w:tabs>
          <w:tab w:val="left" w:pos="12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BDC9CFA">
      <w:start w:val="1"/>
      <w:numFmt w:val="lowerRoman"/>
      <w:lvlText w:val="%6."/>
      <w:lvlJc w:val="left"/>
      <w:pPr>
        <w:tabs>
          <w:tab w:val="left" w:pos="126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94063EEE">
      <w:start w:val="1"/>
      <w:numFmt w:val="decimal"/>
      <w:lvlText w:val="%7."/>
      <w:lvlJc w:val="left"/>
      <w:pPr>
        <w:tabs>
          <w:tab w:val="left" w:pos="126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956D02E">
      <w:start w:val="1"/>
      <w:numFmt w:val="lowerLetter"/>
      <w:lvlText w:val="%8)"/>
      <w:lvlJc w:val="left"/>
      <w:pPr>
        <w:tabs>
          <w:tab w:val="left" w:pos="126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C600664">
      <w:start w:val="1"/>
      <w:numFmt w:val="lowerRoman"/>
      <w:lvlText w:val="%9."/>
      <w:lvlJc w:val="left"/>
      <w:pPr>
        <w:tabs>
          <w:tab w:val="left" w:pos="1260"/>
        </w:tabs>
        <w:ind w:left="46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F8F363E"/>
    <w:multiLevelType w:val="hybridMultilevel"/>
    <w:tmpl w:val="2BB2951E"/>
    <w:styleLink w:val="6"/>
    <w:lvl w:ilvl="0" w:tplc="46E07B26">
      <w:start w:val="1"/>
      <w:numFmt w:val="upperLetter"/>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EC74AB7A">
      <w:start w:val="1"/>
      <w:numFmt w:val="lowerLetter"/>
      <w:lvlText w:val="%2)"/>
      <w:lvlJc w:val="left"/>
      <w:pPr>
        <w:tabs>
          <w:tab w:val="left" w:pos="12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A44B90C">
      <w:start w:val="1"/>
      <w:numFmt w:val="lowerRoman"/>
      <w:lvlText w:val="%3."/>
      <w:lvlJc w:val="left"/>
      <w:pPr>
        <w:tabs>
          <w:tab w:val="left" w:pos="126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A438A8B8">
      <w:start w:val="1"/>
      <w:numFmt w:val="decimal"/>
      <w:lvlText w:val="%4."/>
      <w:lvlJc w:val="left"/>
      <w:pPr>
        <w:tabs>
          <w:tab w:val="left" w:pos="126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34078B0">
      <w:start w:val="1"/>
      <w:numFmt w:val="lowerLetter"/>
      <w:lvlText w:val="%5)"/>
      <w:lvlJc w:val="left"/>
      <w:pPr>
        <w:tabs>
          <w:tab w:val="left" w:pos="12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552F238">
      <w:start w:val="1"/>
      <w:numFmt w:val="lowerRoman"/>
      <w:lvlText w:val="%6."/>
      <w:lvlJc w:val="left"/>
      <w:pPr>
        <w:tabs>
          <w:tab w:val="left" w:pos="126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0120776A">
      <w:start w:val="1"/>
      <w:numFmt w:val="decimal"/>
      <w:lvlText w:val="%7."/>
      <w:lvlJc w:val="left"/>
      <w:pPr>
        <w:tabs>
          <w:tab w:val="left" w:pos="126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BB6FA02">
      <w:start w:val="1"/>
      <w:numFmt w:val="lowerLetter"/>
      <w:lvlText w:val="%8)"/>
      <w:lvlJc w:val="left"/>
      <w:pPr>
        <w:tabs>
          <w:tab w:val="left" w:pos="126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2D47840">
      <w:start w:val="1"/>
      <w:numFmt w:val="lowerRoman"/>
      <w:lvlText w:val="%9."/>
      <w:lvlJc w:val="left"/>
      <w:pPr>
        <w:tabs>
          <w:tab w:val="left" w:pos="1260"/>
        </w:tabs>
        <w:ind w:left="46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01607DA"/>
    <w:multiLevelType w:val="hybridMultilevel"/>
    <w:tmpl w:val="DB76E494"/>
    <w:styleLink w:val="11"/>
    <w:lvl w:ilvl="0" w:tplc="A118C86A">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tplc="2A6E1EF4">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tplc="B9822868">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tplc="8B802822">
      <w:start w:val="1"/>
      <w:numFmt w:val="decimal"/>
      <w:suff w:val="nothing"/>
      <w:lvlText w:val="%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tplc="F030FF54">
      <w:start w:val="1"/>
      <w:numFmt w:val="decimal"/>
      <w:suff w:val="nothing"/>
      <w:lvlText w:val="%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tplc="CD8C025C">
      <w:start w:val="1"/>
      <w:numFmt w:val="decimal"/>
      <w:suff w:val="nothing"/>
      <w:lvlText w:val="%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plc="04EC43A6">
      <w:start w:val="1"/>
      <w:numFmt w:val="decimal"/>
      <w:suff w:val="nothing"/>
      <w:lvlText w:val="%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tplc="ABA8E4E0">
      <w:start w:val="1"/>
      <w:numFmt w:val="decimal"/>
      <w:suff w:val="nothing"/>
      <w:lvlText w:val="%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tplc="22624C06">
      <w:start w:val="1"/>
      <w:numFmt w:val="decimal"/>
      <w:suff w:val="nothing"/>
      <w:lvlText w:val="%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0672037"/>
    <w:multiLevelType w:val="hybridMultilevel"/>
    <w:tmpl w:val="1410F2FA"/>
    <w:numStyleLink w:val="8"/>
  </w:abstractNum>
  <w:abstractNum w:abstractNumId="17" w15:restartNumberingAfterBreak="0">
    <w:nsid w:val="63A336C3"/>
    <w:multiLevelType w:val="hybridMultilevel"/>
    <w:tmpl w:val="1410F2FA"/>
    <w:styleLink w:val="8"/>
    <w:lvl w:ilvl="0" w:tplc="294A5008">
      <w:start w:val="1"/>
      <w:numFmt w:val="upperLetter"/>
      <w:lvlText w:val="%1."/>
      <w:lvlJc w:val="left"/>
      <w:pPr>
        <w:ind w:left="13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A27298CA">
      <w:start w:val="1"/>
      <w:numFmt w:val="lowerLetter"/>
      <w:lvlText w:val="%2)"/>
      <w:lvlJc w:val="left"/>
      <w:pPr>
        <w:tabs>
          <w:tab w:val="left" w:pos="132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D8C9774">
      <w:start w:val="1"/>
      <w:numFmt w:val="lowerRoman"/>
      <w:lvlText w:val="%3."/>
      <w:lvlJc w:val="left"/>
      <w:pPr>
        <w:tabs>
          <w:tab w:val="left" w:pos="132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AB2E9540">
      <w:start w:val="1"/>
      <w:numFmt w:val="decimal"/>
      <w:lvlText w:val="%4."/>
      <w:lvlJc w:val="left"/>
      <w:pPr>
        <w:tabs>
          <w:tab w:val="left" w:pos="13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C022634">
      <w:start w:val="1"/>
      <w:numFmt w:val="lowerLetter"/>
      <w:lvlText w:val="%5)"/>
      <w:lvlJc w:val="left"/>
      <w:pPr>
        <w:tabs>
          <w:tab w:val="left" w:pos="132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F4E427A">
      <w:start w:val="1"/>
      <w:numFmt w:val="lowerRoman"/>
      <w:lvlText w:val="%6."/>
      <w:lvlJc w:val="left"/>
      <w:pPr>
        <w:tabs>
          <w:tab w:val="left" w:pos="132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90CA34F0">
      <w:start w:val="1"/>
      <w:numFmt w:val="decimal"/>
      <w:lvlText w:val="%7."/>
      <w:lvlJc w:val="left"/>
      <w:pPr>
        <w:tabs>
          <w:tab w:val="left" w:pos="13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688F8C6">
      <w:start w:val="1"/>
      <w:numFmt w:val="lowerLetter"/>
      <w:lvlText w:val="%8)"/>
      <w:lvlJc w:val="left"/>
      <w:pPr>
        <w:tabs>
          <w:tab w:val="left" w:pos="132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5CCD1DA">
      <w:start w:val="1"/>
      <w:numFmt w:val="lowerRoman"/>
      <w:lvlText w:val="%9."/>
      <w:lvlJc w:val="left"/>
      <w:pPr>
        <w:tabs>
          <w:tab w:val="left" w:pos="1320"/>
        </w:tabs>
        <w:ind w:left="46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5CC04BA"/>
    <w:multiLevelType w:val="hybridMultilevel"/>
    <w:tmpl w:val="1C42980C"/>
    <w:styleLink w:val="9"/>
    <w:lvl w:ilvl="0" w:tplc="6B9CAE7C">
      <w:start w:val="1"/>
      <w:numFmt w:val="upperLetter"/>
      <w:lvlText w:val="%1."/>
      <w:lvlJc w:val="left"/>
      <w:pPr>
        <w:tabs>
          <w:tab w:val="left" w:pos="420"/>
          <w:tab w:val="num" w:pos="1260"/>
        </w:tabs>
        <w:ind w:left="420" w:firstLine="480"/>
      </w:pPr>
      <w:rPr>
        <w:rFonts w:hAnsi="Arial Unicode MS"/>
        <w:caps w:val="0"/>
        <w:smallCaps w:val="0"/>
        <w:strike w:val="0"/>
        <w:dstrike w:val="0"/>
        <w:outline w:val="0"/>
        <w:emboss w:val="0"/>
        <w:imprint w:val="0"/>
        <w:spacing w:val="0"/>
        <w:w w:val="100"/>
        <w:kern w:val="0"/>
        <w:position w:val="0"/>
        <w:highlight w:val="none"/>
        <w:vertAlign w:val="baseline"/>
      </w:rPr>
    </w:lvl>
    <w:lvl w:ilvl="1" w:tplc="7BEEDA6A">
      <w:start w:val="1"/>
      <w:numFmt w:val="lowerLetter"/>
      <w:lvlText w:val="%2)"/>
      <w:lvlJc w:val="left"/>
      <w:pPr>
        <w:tabs>
          <w:tab w:val="left" w:pos="420"/>
          <w:tab w:val="num" w:pos="1680"/>
        </w:tabs>
        <w:ind w:left="840" w:firstLine="480"/>
      </w:pPr>
      <w:rPr>
        <w:rFonts w:hAnsi="Arial Unicode MS"/>
        <w:caps w:val="0"/>
        <w:smallCaps w:val="0"/>
        <w:strike w:val="0"/>
        <w:dstrike w:val="0"/>
        <w:outline w:val="0"/>
        <w:emboss w:val="0"/>
        <w:imprint w:val="0"/>
        <w:spacing w:val="0"/>
        <w:w w:val="100"/>
        <w:kern w:val="0"/>
        <w:position w:val="0"/>
        <w:highlight w:val="none"/>
        <w:vertAlign w:val="baseline"/>
      </w:rPr>
    </w:lvl>
    <w:lvl w:ilvl="2" w:tplc="B8D0995E">
      <w:start w:val="1"/>
      <w:numFmt w:val="lowerRoman"/>
      <w:lvlText w:val="%3."/>
      <w:lvlJc w:val="left"/>
      <w:pPr>
        <w:tabs>
          <w:tab w:val="left" w:pos="420"/>
          <w:tab w:val="num" w:pos="21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tplc="59B61AE4">
      <w:start w:val="1"/>
      <w:numFmt w:val="decimal"/>
      <w:lvlText w:val="%4."/>
      <w:lvlJc w:val="left"/>
      <w:pPr>
        <w:tabs>
          <w:tab w:val="left" w:pos="420"/>
          <w:tab w:val="num" w:pos="2520"/>
        </w:tabs>
        <w:ind w:left="1680" w:firstLine="480"/>
      </w:pPr>
      <w:rPr>
        <w:rFonts w:hAnsi="Arial Unicode MS"/>
        <w:caps w:val="0"/>
        <w:smallCaps w:val="0"/>
        <w:strike w:val="0"/>
        <w:dstrike w:val="0"/>
        <w:outline w:val="0"/>
        <w:emboss w:val="0"/>
        <w:imprint w:val="0"/>
        <w:spacing w:val="0"/>
        <w:w w:val="100"/>
        <w:kern w:val="0"/>
        <w:position w:val="0"/>
        <w:highlight w:val="none"/>
        <w:vertAlign w:val="baseline"/>
      </w:rPr>
    </w:lvl>
    <w:lvl w:ilvl="4" w:tplc="1C7AFCB2">
      <w:start w:val="1"/>
      <w:numFmt w:val="lowerLetter"/>
      <w:lvlText w:val="%5)"/>
      <w:lvlJc w:val="left"/>
      <w:pPr>
        <w:tabs>
          <w:tab w:val="left" w:pos="420"/>
          <w:tab w:val="num" w:pos="2940"/>
        </w:tabs>
        <w:ind w:left="2100" w:firstLine="480"/>
      </w:pPr>
      <w:rPr>
        <w:rFonts w:hAnsi="Arial Unicode MS"/>
        <w:caps w:val="0"/>
        <w:smallCaps w:val="0"/>
        <w:strike w:val="0"/>
        <w:dstrike w:val="0"/>
        <w:outline w:val="0"/>
        <w:emboss w:val="0"/>
        <w:imprint w:val="0"/>
        <w:spacing w:val="0"/>
        <w:w w:val="100"/>
        <w:kern w:val="0"/>
        <w:position w:val="0"/>
        <w:highlight w:val="none"/>
        <w:vertAlign w:val="baseline"/>
      </w:rPr>
    </w:lvl>
    <w:lvl w:ilvl="5" w:tplc="C4767734">
      <w:start w:val="1"/>
      <w:numFmt w:val="lowerRoman"/>
      <w:lvlText w:val="%6."/>
      <w:lvlJc w:val="left"/>
      <w:pPr>
        <w:tabs>
          <w:tab w:val="left" w:pos="420"/>
          <w:tab w:val="num" w:pos="3360"/>
        </w:tabs>
        <w:ind w:left="252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tplc="6FD83396">
      <w:start w:val="1"/>
      <w:numFmt w:val="decimal"/>
      <w:lvlText w:val="%7."/>
      <w:lvlJc w:val="left"/>
      <w:pPr>
        <w:tabs>
          <w:tab w:val="left" w:pos="420"/>
          <w:tab w:val="num" w:pos="3780"/>
        </w:tabs>
        <w:ind w:left="2940" w:firstLine="480"/>
      </w:pPr>
      <w:rPr>
        <w:rFonts w:hAnsi="Arial Unicode MS"/>
        <w:caps w:val="0"/>
        <w:smallCaps w:val="0"/>
        <w:strike w:val="0"/>
        <w:dstrike w:val="0"/>
        <w:outline w:val="0"/>
        <w:emboss w:val="0"/>
        <w:imprint w:val="0"/>
        <w:spacing w:val="0"/>
        <w:w w:val="100"/>
        <w:kern w:val="0"/>
        <w:position w:val="0"/>
        <w:highlight w:val="none"/>
        <w:vertAlign w:val="baseline"/>
      </w:rPr>
    </w:lvl>
    <w:lvl w:ilvl="7" w:tplc="6562DB9E">
      <w:start w:val="1"/>
      <w:numFmt w:val="lowerLetter"/>
      <w:lvlText w:val="%8)"/>
      <w:lvlJc w:val="left"/>
      <w:pPr>
        <w:tabs>
          <w:tab w:val="left" w:pos="420"/>
          <w:tab w:val="num" w:pos="4200"/>
        </w:tabs>
        <w:ind w:left="3360" w:firstLine="480"/>
      </w:pPr>
      <w:rPr>
        <w:rFonts w:hAnsi="Arial Unicode MS"/>
        <w:caps w:val="0"/>
        <w:smallCaps w:val="0"/>
        <w:strike w:val="0"/>
        <w:dstrike w:val="0"/>
        <w:outline w:val="0"/>
        <w:emboss w:val="0"/>
        <w:imprint w:val="0"/>
        <w:spacing w:val="0"/>
        <w:w w:val="100"/>
        <w:kern w:val="0"/>
        <w:position w:val="0"/>
        <w:highlight w:val="none"/>
        <w:vertAlign w:val="baseline"/>
      </w:rPr>
    </w:lvl>
    <w:lvl w:ilvl="8" w:tplc="B5EEF546">
      <w:start w:val="1"/>
      <w:numFmt w:val="lowerRoman"/>
      <w:lvlText w:val="%9."/>
      <w:lvlJc w:val="left"/>
      <w:pPr>
        <w:tabs>
          <w:tab w:val="left" w:pos="420"/>
          <w:tab w:val="num" w:pos="4620"/>
        </w:tabs>
        <w:ind w:left="378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70E1405"/>
    <w:multiLevelType w:val="hybridMultilevel"/>
    <w:tmpl w:val="53BEFE08"/>
    <w:styleLink w:val="12"/>
    <w:lvl w:ilvl="0" w:tplc="1586029E">
      <w:start w:val="1"/>
      <w:numFmt w:val="decimal"/>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A45030AA">
      <w:start w:val="1"/>
      <w:numFmt w:val="lowerLetter"/>
      <w:lvlText w:val="%2)"/>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F827A6">
      <w:start w:val="1"/>
      <w:numFmt w:val="lowerRoman"/>
      <w:lvlText w:val="%3."/>
      <w:lvlJc w:val="left"/>
      <w:pPr>
        <w:ind w:left="1260" w:hanging="426"/>
      </w:pPr>
      <w:rPr>
        <w:rFonts w:hAnsi="Arial Unicode MS"/>
        <w:caps w:val="0"/>
        <w:smallCaps w:val="0"/>
        <w:strike w:val="0"/>
        <w:dstrike w:val="0"/>
        <w:outline w:val="0"/>
        <w:emboss w:val="0"/>
        <w:imprint w:val="0"/>
        <w:spacing w:val="0"/>
        <w:w w:val="100"/>
        <w:kern w:val="0"/>
        <w:position w:val="0"/>
        <w:highlight w:val="none"/>
        <w:vertAlign w:val="baseline"/>
      </w:rPr>
    </w:lvl>
    <w:lvl w:ilvl="3" w:tplc="9380230C">
      <w:start w:val="1"/>
      <w:numFmt w:val="decimal"/>
      <w:lvlText w:val="%4."/>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FD7E7ED4">
      <w:start w:val="1"/>
      <w:numFmt w:val="lowerLetter"/>
      <w:suff w:val="nothing"/>
      <w:lvlText w:val="%5)"/>
      <w:lvlJc w:val="left"/>
      <w:pPr>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EC3EB152">
      <w:start w:val="1"/>
      <w:numFmt w:val="lowerRoman"/>
      <w:lvlText w:val="%6."/>
      <w:lvlJc w:val="left"/>
      <w:pPr>
        <w:ind w:left="2520" w:hanging="246"/>
      </w:pPr>
      <w:rPr>
        <w:rFonts w:hAnsi="Arial Unicode MS"/>
        <w:caps w:val="0"/>
        <w:smallCaps w:val="0"/>
        <w:strike w:val="0"/>
        <w:dstrike w:val="0"/>
        <w:outline w:val="0"/>
        <w:emboss w:val="0"/>
        <w:imprint w:val="0"/>
        <w:spacing w:val="0"/>
        <w:w w:val="100"/>
        <w:kern w:val="0"/>
        <w:position w:val="0"/>
        <w:highlight w:val="none"/>
        <w:vertAlign w:val="baseline"/>
      </w:rPr>
    </w:lvl>
    <w:lvl w:ilvl="6" w:tplc="191CBD14">
      <w:start w:val="1"/>
      <w:numFmt w:val="decimal"/>
      <w:lvlText w:val="%7."/>
      <w:lvlJc w:val="left"/>
      <w:pPr>
        <w:ind w:left="3284" w:hanging="404"/>
      </w:pPr>
      <w:rPr>
        <w:rFonts w:hAnsi="Arial Unicode MS"/>
        <w:caps w:val="0"/>
        <w:smallCaps w:val="0"/>
        <w:strike w:val="0"/>
        <w:dstrike w:val="0"/>
        <w:outline w:val="0"/>
        <w:emboss w:val="0"/>
        <w:imprint w:val="0"/>
        <w:spacing w:val="0"/>
        <w:w w:val="100"/>
        <w:kern w:val="0"/>
        <w:position w:val="0"/>
        <w:highlight w:val="none"/>
        <w:vertAlign w:val="baseline"/>
      </w:rPr>
    </w:lvl>
    <w:lvl w:ilvl="7" w:tplc="4740CC1A">
      <w:start w:val="1"/>
      <w:numFmt w:val="lowerLetter"/>
      <w:lvlText w:val="%8)"/>
      <w:lvlJc w:val="left"/>
      <w:pPr>
        <w:ind w:left="3764" w:hanging="404"/>
      </w:pPr>
      <w:rPr>
        <w:rFonts w:hAnsi="Arial Unicode MS"/>
        <w:caps w:val="0"/>
        <w:smallCaps w:val="0"/>
        <w:strike w:val="0"/>
        <w:dstrike w:val="0"/>
        <w:outline w:val="0"/>
        <w:emboss w:val="0"/>
        <w:imprint w:val="0"/>
        <w:spacing w:val="0"/>
        <w:w w:val="100"/>
        <w:kern w:val="0"/>
        <w:position w:val="0"/>
        <w:highlight w:val="none"/>
        <w:vertAlign w:val="baseline"/>
      </w:rPr>
    </w:lvl>
    <w:lvl w:ilvl="8" w:tplc="BAD87672">
      <w:start w:val="1"/>
      <w:numFmt w:val="lowerRoman"/>
      <w:lvlText w:val="%9."/>
      <w:lvlJc w:val="left"/>
      <w:pPr>
        <w:ind w:left="4200" w:hanging="4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7E43940"/>
    <w:multiLevelType w:val="hybridMultilevel"/>
    <w:tmpl w:val="53BEFE08"/>
    <w:numStyleLink w:val="12"/>
  </w:abstractNum>
  <w:abstractNum w:abstractNumId="21" w15:restartNumberingAfterBreak="0">
    <w:nsid w:val="78507533"/>
    <w:multiLevelType w:val="hybridMultilevel"/>
    <w:tmpl w:val="2BB2951E"/>
    <w:numStyleLink w:val="6"/>
  </w:abstractNum>
  <w:num w:numId="1">
    <w:abstractNumId w:val="10"/>
  </w:num>
  <w:num w:numId="2">
    <w:abstractNumId w:val="7"/>
  </w:num>
  <w:num w:numId="3">
    <w:abstractNumId w:val="3"/>
  </w:num>
  <w:num w:numId="4">
    <w:abstractNumId w:val="6"/>
  </w:num>
  <w:num w:numId="5">
    <w:abstractNumId w:val="7"/>
    <w:lvlOverride w:ilvl="1">
      <w:startOverride w:val="2"/>
    </w:lvlOverride>
  </w:num>
  <w:num w:numId="6">
    <w:abstractNumId w:val="4"/>
  </w:num>
  <w:num w:numId="7">
    <w:abstractNumId w:val="11"/>
  </w:num>
  <w:num w:numId="8">
    <w:abstractNumId w:val="7"/>
    <w:lvlOverride w:ilvl="1">
      <w:startOverride w:val="3"/>
    </w:lvlOverride>
  </w:num>
  <w:num w:numId="9">
    <w:abstractNumId w:val="13"/>
  </w:num>
  <w:num w:numId="10">
    <w:abstractNumId w:val="5"/>
  </w:num>
  <w:num w:numId="11">
    <w:abstractNumId w:val="7"/>
    <w:lvlOverride w:ilvl="1">
      <w:startOverride w:val="4"/>
    </w:lvlOverride>
    <w:lvlOverride w:ilvl="1">
      <w:lvl w:ilvl="1" w:tplc="1284CCA6">
        <w:start w:val="1"/>
        <w:numFmt w:val="decimal"/>
        <w:lvlText w:val="%2."/>
        <w:lvlJc w:val="left"/>
        <w:pPr>
          <w:ind w:left="703" w:hanging="420"/>
        </w:pPr>
        <w:rPr>
          <w:rFonts w:hAnsi="Arial Unicode MS"/>
          <w:caps w:val="0"/>
          <w:smallCaps w:val="0"/>
          <w:strike w:val="0"/>
          <w:dstrike w:val="0"/>
          <w:outline w:val="0"/>
          <w:emboss w:val="0"/>
          <w:imprint w:val="0"/>
          <w:color w:val="FF0000"/>
          <w:spacing w:val="0"/>
          <w:w w:val="100"/>
          <w:kern w:val="0"/>
          <w:position w:val="0"/>
          <w:highlight w:val="none"/>
          <w:vertAlign w:val="baseline"/>
        </w:rPr>
      </w:lvl>
    </w:lvlOverride>
    <w:lvlOverride w:ilvl="1">
      <w:lvl w:ilvl="1" w:tplc="1284CCA6">
        <w:start w:val="1"/>
        <w:numFmt w:val="decimal"/>
        <w:lvlText w:val="%2."/>
        <w:lvlJc w:val="left"/>
        <w:pPr>
          <w:ind w:left="703" w:hanging="420"/>
        </w:pPr>
        <w:rPr>
          <w:rFonts w:hAnsi="Arial Unicode MS"/>
          <w:caps w:val="0"/>
          <w:smallCaps w:val="0"/>
          <w:strike w:val="0"/>
          <w:dstrike w:val="0"/>
          <w:outline w:val="0"/>
          <w:emboss w:val="0"/>
          <w:imprint w:val="0"/>
          <w:color w:val="FF0000"/>
          <w:spacing w:val="0"/>
          <w:w w:val="100"/>
          <w:kern w:val="0"/>
          <w:position w:val="0"/>
          <w:highlight w:val="none"/>
          <w:vertAlign w:val="baseline"/>
        </w:rPr>
      </w:lvl>
    </w:lvlOverride>
    <w:lvlOverride w:ilvl="1">
      <w:lvl w:ilvl="1" w:tplc="1284CCA6">
        <w:start w:val="1"/>
        <w:numFmt w:val="decimal"/>
        <w:lvlText w:val="%2."/>
        <w:lvlJc w:val="left"/>
        <w:pPr>
          <w:ind w:left="703" w:hanging="420"/>
        </w:pPr>
        <w:rPr>
          <w:rFonts w:hAnsi="Arial Unicode MS"/>
          <w:caps w:val="0"/>
          <w:smallCaps w:val="0"/>
          <w:strike w:val="0"/>
          <w:dstrike w:val="0"/>
          <w:outline w:val="0"/>
          <w:emboss w:val="0"/>
          <w:imprint w:val="0"/>
          <w:color w:val="FF0000"/>
          <w:spacing w:val="0"/>
          <w:w w:val="100"/>
          <w:kern w:val="0"/>
          <w:position w:val="0"/>
          <w:highlight w:val="none"/>
          <w:vertAlign w:val="baseline"/>
        </w:rPr>
      </w:lvl>
    </w:lvlOverride>
    <w:lvlOverride w:ilvl="1">
      <w:lvl w:ilvl="1" w:tplc="1284CCA6">
        <w:start w:val="1"/>
        <w:numFmt w:val="decimal"/>
        <w:lvlText w:val="%2."/>
        <w:lvlJc w:val="left"/>
        <w:pPr>
          <w:ind w:left="703" w:hanging="420"/>
        </w:pPr>
        <w:rPr>
          <w:rFonts w:hAnsi="Arial Unicode MS"/>
          <w:caps w:val="0"/>
          <w:smallCaps w:val="0"/>
          <w:strike w:val="0"/>
          <w:dstrike w:val="0"/>
          <w:outline w:val="0"/>
          <w:emboss w:val="0"/>
          <w:imprint w:val="0"/>
          <w:color w:val="FF0000"/>
          <w:spacing w:val="0"/>
          <w:w w:val="100"/>
          <w:kern w:val="0"/>
          <w:position w:val="0"/>
          <w:highlight w:val="none"/>
          <w:vertAlign w:val="baseline"/>
        </w:rPr>
      </w:lvl>
    </w:lvlOverride>
  </w:num>
  <w:num w:numId="12">
    <w:abstractNumId w:val="9"/>
  </w:num>
  <w:num w:numId="13">
    <w:abstractNumId w:val="8"/>
  </w:num>
  <w:num w:numId="14">
    <w:abstractNumId w:val="7"/>
    <w:lvlOverride w:ilvl="1">
      <w:startOverride w:val="5"/>
    </w:lvlOverride>
  </w:num>
  <w:num w:numId="15">
    <w:abstractNumId w:val="14"/>
  </w:num>
  <w:num w:numId="16">
    <w:abstractNumId w:val="21"/>
  </w:num>
  <w:num w:numId="17">
    <w:abstractNumId w:val="7"/>
    <w:lvlOverride w:ilvl="1">
      <w:startOverride w:val="6"/>
    </w:lvlOverride>
  </w:num>
  <w:num w:numId="18">
    <w:abstractNumId w:val="7"/>
    <w:lvlOverride w:ilvl="1">
      <w:startOverride w:val="7"/>
    </w:lvlOverride>
  </w:num>
  <w:num w:numId="19">
    <w:abstractNumId w:val="17"/>
  </w:num>
  <w:num w:numId="20">
    <w:abstractNumId w:val="16"/>
  </w:num>
  <w:num w:numId="21">
    <w:abstractNumId w:val="7"/>
    <w:lvlOverride w:ilvl="0">
      <w:startOverride w:val="1"/>
      <w:lvl w:ilvl="0" w:tplc="F76A3D10">
        <w:start w:val="1"/>
        <w:numFmt w:val="ideographDigital"/>
        <w:lvlText w:val="%1."/>
        <w:lvlJc w:val="left"/>
        <w:pPr>
          <w:ind w:left="6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tplc="1284CCA6">
        <w:start w:val="8"/>
        <w:numFmt w:val="decimal"/>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CEEA188">
        <w:start w:val="1"/>
        <w:numFmt w:val="lowerRoman"/>
        <w:suff w:val="nothing"/>
        <w:lvlText w:val="%3."/>
        <w:lvlJc w:val="left"/>
        <w:pPr>
          <w:tabs>
            <w:tab w:val="left" w:pos="84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760659C">
        <w:start w:val="1"/>
        <w:numFmt w:val="upperLetter"/>
        <w:lvlText w:val="%4."/>
        <w:lvlJc w:val="left"/>
        <w:pPr>
          <w:tabs>
            <w:tab w:val="left" w:pos="840"/>
          </w:tabs>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7A49FC">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BAA08A6">
        <w:start w:val="1"/>
        <w:numFmt w:val="lowerRoman"/>
        <w:lvlText w:val="%6."/>
        <w:lvlJc w:val="left"/>
        <w:pPr>
          <w:tabs>
            <w:tab w:val="left" w:pos="840"/>
          </w:tabs>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64332C">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5BA5446">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C124BAC">
        <w:start w:val="1"/>
        <w:numFmt w:val="lowerRoman"/>
        <w:lvlText w:val="%9."/>
        <w:lvlJc w:val="left"/>
        <w:pPr>
          <w:tabs>
            <w:tab w:val="left" w:pos="84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1"/>
    <w:lvlOverride w:ilvl="0">
      <w:startOverride w:val="6"/>
    </w:lvlOverride>
  </w:num>
  <w:num w:numId="23">
    <w:abstractNumId w:val="18"/>
  </w:num>
  <w:num w:numId="24">
    <w:abstractNumId w:val="1"/>
  </w:num>
  <w:num w:numId="25">
    <w:abstractNumId w:val="7"/>
    <w:lvlOverride w:ilvl="1">
      <w:startOverride w:val="12"/>
    </w:lvlOverride>
  </w:num>
  <w:num w:numId="26">
    <w:abstractNumId w:val="12"/>
  </w:num>
  <w:num w:numId="27">
    <w:abstractNumId w:val="0"/>
  </w:num>
  <w:num w:numId="28">
    <w:abstractNumId w:val="7"/>
    <w:lvlOverride w:ilvl="0">
      <w:startOverride w:val="2"/>
    </w:lvlOverride>
  </w:num>
  <w:num w:numId="29">
    <w:abstractNumId w:val="15"/>
  </w:num>
  <w:num w:numId="30">
    <w:abstractNumId w:val="2"/>
  </w:num>
  <w:num w:numId="31">
    <w:abstractNumId w:val="2"/>
    <w:lvlOverride w:ilvl="0">
      <w:lvl w:ilvl="0" w:tplc="49141196">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1C08A416">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4F2CC6BA">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675A8538">
        <w:start w:val="1"/>
        <w:numFmt w:val="decimal"/>
        <w:suff w:val="nothing"/>
        <w:lvlText w:val="%4."/>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9B01D6E">
        <w:start w:val="1"/>
        <w:numFmt w:val="decimal"/>
        <w:suff w:val="nothing"/>
        <w:lvlText w:val="%5."/>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7B12BE3C">
        <w:start w:val="1"/>
        <w:numFmt w:val="decimal"/>
        <w:suff w:val="nothing"/>
        <w:lvlText w:val="%6."/>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9CDC113E">
        <w:start w:val="1"/>
        <w:numFmt w:val="decimal"/>
        <w:suff w:val="nothing"/>
        <w:lvlText w:val="%7."/>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D8CE1786">
        <w:start w:val="1"/>
        <w:numFmt w:val="decimal"/>
        <w:suff w:val="nothing"/>
        <w:lvlText w:val="%8."/>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F5E0458E">
        <w:start w:val="1"/>
        <w:numFmt w:val="decimal"/>
        <w:suff w:val="nothing"/>
        <w:lvlText w:val="%9."/>
        <w:lvlJc w:val="left"/>
        <w:pPr>
          <w:ind w:left="120" w:hanging="1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32">
    <w:abstractNumId w:val="7"/>
    <w:lvlOverride w:ilvl="0">
      <w:startOverride w:val="3"/>
    </w:lvlOverride>
  </w:num>
  <w:num w:numId="33">
    <w:abstractNumId w:val="19"/>
  </w:num>
  <w:num w:numId="34">
    <w:abstractNumId w:val="20"/>
  </w:num>
  <w:num w:numId="35">
    <w:abstractNumId w:val="7"/>
    <w:lvlOverride w:ilvl="0">
      <w:lvl w:ilvl="0" w:tplc="F76A3D10">
        <w:start w:val="1"/>
        <w:numFmt w:val="ideographDigital"/>
        <w:lvlText w:val="%1."/>
        <w:lvlJc w:val="left"/>
        <w:pPr>
          <w:ind w:left="6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284CCA6">
        <w:start w:val="1"/>
        <w:numFmt w:val="decimal"/>
        <w:lvlText w:val="%2."/>
        <w:lvlJc w:val="left"/>
        <w:pPr>
          <w:tabs>
            <w:tab w:val="left" w:pos="840"/>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CEEA188">
        <w:start w:val="1"/>
        <w:numFmt w:val="lowerRoman"/>
        <w:lvlText w:val="%3."/>
        <w:lvlJc w:val="left"/>
        <w:pPr>
          <w:tabs>
            <w:tab w:val="left" w:pos="284"/>
            <w:tab w:val="left" w:pos="840"/>
          </w:tabs>
          <w:ind w:left="704"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760659C">
        <w:start w:val="1"/>
        <w:numFmt w:val="upperLetter"/>
        <w:lvlText w:val="%4."/>
        <w:lvlJc w:val="left"/>
        <w:pPr>
          <w:tabs>
            <w:tab w:val="left" w:pos="284"/>
          </w:tabs>
          <w:ind w:left="1064"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A7A49FC">
        <w:start w:val="1"/>
        <w:numFmt w:val="lowerLetter"/>
        <w:lvlText w:val="%5)"/>
        <w:lvlJc w:val="left"/>
        <w:pPr>
          <w:tabs>
            <w:tab w:val="left" w:pos="284"/>
            <w:tab w:val="left" w:pos="840"/>
          </w:tabs>
          <w:ind w:left="154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BAA08A6">
        <w:start w:val="1"/>
        <w:numFmt w:val="lowerRoman"/>
        <w:lvlText w:val="%6."/>
        <w:lvlJc w:val="left"/>
        <w:pPr>
          <w:tabs>
            <w:tab w:val="left" w:pos="284"/>
            <w:tab w:val="left" w:pos="840"/>
          </w:tabs>
          <w:ind w:left="1964"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64332C">
        <w:start w:val="1"/>
        <w:numFmt w:val="decimal"/>
        <w:lvlText w:val="%7."/>
        <w:lvlJc w:val="left"/>
        <w:pPr>
          <w:tabs>
            <w:tab w:val="left" w:pos="284"/>
            <w:tab w:val="left" w:pos="840"/>
          </w:tabs>
          <w:ind w:left="238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5BA5446">
        <w:start w:val="1"/>
        <w:numFmt w:val="lowerLetter"/>
        <w:lvlText w:val="%8)"/>
        <w:lvlJc w:val="left"/>
        <w:pPr>
          <w:tabs>
            <w:tab w:val="left" w:pos="284"/>
            <w:tab w:val="left" w:pos="840"/>
          </w:tabs>
          <w:ind w:left="280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C124BAC">
        <w:start w:val="1"/>
        <w:numFmt w:val="lowerRoman"/>
        <w:lvlText w:val="%9."/>
        <w:lvlJc w:val="left"/>
        <w:pPr>
          <w:tabs>
            <w:tab w:val="left" w:pos="284"/>
            <w:tab w:val="left" w:pos="840"/>
          </w:tabs>
          <w:ind w:left="3224" w:hanging="9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7"/>
    <w:lvlOverride w:ilvl="0">
      <w:startOverride w:val="1"/>
      <w:lvl w:ilvl="0" w:tplc="F76A3D10">
        <w:start w:val="1"/>
        <w:numFmt w:val="ideographDigital"/>
        <w:lvlText w:val="%1."/>
        <w:lvlJc w:val="left"/>
        <w:pPr>
          <w:ind w:left="6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1284CCA6">
        <w:start w:val="3"/>
        <w:numFmt w:val="decimal"/>
        <w:lvlText w:val="%2."/>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CEEA188">
        <w:start w:val="1"/>
        <w:numFmt w:val="lowerRoman"/>
        <w:lvlText w:val="%3."/>
        <w:lvlJc w:val="left"/>
        <w:pPr>
          <w:ind w:left="960"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760659C">
        <w:start w:val="1"/>
        <w:numFmt w:val="upperLetter"/>
        <w:lvlText w:val="%4."/>
        <w:lvlJc w:val="left"/>
        <w:pPr>
          <w:ind w:left="1064"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7A49FC">
        <w:start w:val="1"/>
        <w:numFmt w:val="lowerLetter"/>
        <w:lvlText w:val="%5)"/>
        <w:lvlJc w:val="left"/>
        <w:pPr>
          <w:ind w:left="154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BAA08A6">
        <w:start w:val="1"/>
        <w:numFmt w:val="lowerRoman"/>
        <w:lvlText w:val="%6."/>
        <w:lvlJc w:val="left"/>
        <w:pPr>
          <w:ind w:left="1964"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64332C">
        <w:start w:val="1"/>
        <w:numFmt w:val="decimal"/>
        <w:lvlText w:val="%7."/>
        <w:lvlJc w:val="left"/>
        <w:pPr>
          <w:ind w:left="238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5BA5446">
        <w:start w:val="1"/>
        <w:numFmt w:val="lowerLetter"/>
        <w:lvlText w:val="%8)"/>
        <w:lvlJc w:val="left"/>
        <w:pPr>
          <w:ind w:left="280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C124BAC">
        <w:start w:val="1"/>
        <w:numFmt w:val="lowerRoman"/>
        <w:lvlText w:val="%9."/>
        <w:lvlJc w:val="left"/>
        <w:pPr>
          <w:ind w:left="3224" w:hanging="9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7"/>
    <w:lvlOverride w:ilvl="0">
      <w:lvl w:ilvl="0" w:tplc="F76A3D10">
        <w:start w:val="1"/>
        <w:numFmt w:val="ideographDigital"/>
        <w:lvlText w:val="%1."/>
        <w:lvlJc w:val="left"/>
        <w:pPr>
          <w:ind w:left="6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284CCA6">
        <w:start w:val="1"/>
        <w:numFmt w:val="decimal"/>
        <w:lvlText w:val="%2."/>
        <w:lvlJc w:val="left"/>
        <w:pPr>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CEEA188">
        <w:start w:val="1"/>
        <w:numFmt w:val="lowerRoman"/>
        <w:lvlText w:val="%3."/>
        <w:lvlJc w:val="left"/>
        <w:pPr>
          <w:tabs>
            <w:tab w:val="left" w:pos="840"/>
          </w:tabs>
          <w:ind w:left="704"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760659C">
        <w:start w:val="1"/>
        <w:numFmt w:val="upperLetter"/>
        <w:lvlText w:val="%4."/>
        <w:lvlJc w:val="left"/>
        <w:pPr>
          <w:ind w:left="1064"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A7A49FC">
        <w:start w:val="1"/>
        <w:numFmt w:val="lowerLetter"/>
        <w:lvlText w:val="%5)"/>
        <w:lvlJc w:val="left"/>
        <w:pPr>
          <w:tabs>
            <w:tab w:val="left" w:pos="840"/>
          </w:tabs>
          <w:ind w:left="154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BAA08A6">
        <w:start w:val="1"/>
        <w:numFmt w:val="lowerRoman"/>
        <w:lvlText w:val="%6."/>
        <w:lvlJc w:val="left"/>
        <w:pPr>
          <w:tabs>
            <w:tab w:val="left" w:pos="840"/>
          </w:tabs>
          <w:ind w:left="1964"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64332C">
        <w:start w:val="1"/>
        <w:numFmt w:val="decimal"/>
        <w:lvlText w:val="%7."/>
        <w:lvlJc w:val="left"/>
        <w:pPr>
          <w:tabs>
            <w:tab w:val="left" w:pos="840"/>
          </w:tabs>
          <w:ind w:left="238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5BA5446">
        <w:start w:val="1"/>
        <w:numFmt w:val="lowerLetter"/>
        <w:lvlText w:val="%8)"/>
        <w:lvlJc w:val="left"/>
        <w:pPr>
          <w:tabs>
            <w:tab w:val="left" w:pos="840"/>
          </w:tabs>
          <w:ind w:left="2804"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C124BAC">
        <w:start w:val="1"/>
        <w:numFmt w:val="lowerRoman"/>
        <w:lvlText w:val="%9."/>
        <w:lvlJc w:val="left"/>
        <w:pPr>
          <w:tabs>
            <w:tab w:val="left" w:pos="840"/>
          </w:tabs>
          <w:ind w:left="3224" w:hanging="9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tsy YU">
    <w15:presenceInfo w15:providerId="Windows Live" w15:userId="4adb882068e5a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66"/>
    <w:rsid w:val="003173C9"/>
    <w:rsid w:val="00454D66"/>
    <w:rsid w:val="00534ABB"/>
    <w:rsid w:val="009A00F1"/>
    <w:rsid w:val="00EA04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DF5F6"/>
  <w15:docId w15:val="{A4A484FA-C27C-43D5-9F53-C417D295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pPr>
    <w:rPr>
      <w:rFonts w:ascii="Helvetica Neue" w:hAnsi="Helvetica Neue" w:cs="Arial Unicode MS"/>
      <w:color w:val="000000"/>
      <w:sz w:val="24"/>
      <w:szCs w:val="24"/>
    </w:rPr>
  </w:style>
  <w:style w:type="paragraph" w:customStyle="1" w:styleId="a5">
    <w:name w:val="正文"/>
    <w:pPr>
      <w:widowControl w:val="0"/>
      <w:jc w:val="both"/>
    </w:pPr>
    <w:rPr>
      <w:rFonts w:ascii="Arial Unicode MS" w:hAnsi="Arial Unicode MS" w:cs="Arial Unicode MS" w:hint="eastAsia"/>
      <w:color w:val="000000"/>
      <w:kern w:val="2"/>
      <w:sz w:val="21"/>
      <w:szCs w:val="21"/>
      <w:u w:color="000000"/>
    </w:rPr>
  </w:style>
  <w:style w:type="numbering" w:customStyle="1" w:styleId="1">
    <w:name w:val="已輸入樣式 1"/>
    <w:pPr>
      <w:numPr>
        <w:numId w:val="1"/>
      </w:numPr>
    </w:pPr>
  </w:style>
  <w:style w:type="numbering" w:customStyle="1" w:styleId="2">
    <w:name w:val="已輸入樣式 2"/>
    <w:pPr>
      <w:numPr>
        <w:numId w:val="3"/>
      </w:numPr>
    </w:pPr>
  </w:style>
  <w:style w:type="numbering" w:customStyle="1" w:styleId="3">
    <w:name w:val="已輸入樣式 3"/>
    <w:pPr>
      <w:numPr>
        <w:numId w:val="6"/>
      </w:numPr>
    </w:pPr>
  </w:style>
  <w:style w:type="numbering" w:customStyle="1" w:styleId="4">
    <w:name w:val="已輸入樣式 4"/>
    <w:pPr>
      <w:numPr>
        <w:numId w:val="9"/>
      </w:numPr>
    </w:pPr>
  </w:style>
  <w:style w:type="numbering" w:customStyle="1" w:styleId="5">
    <w:name w:val="已輸入樣式 5"/>
    <w:pPr>
      <w:numPr>
        <w:numId w:val="12"/>
      </w:numPr>
    </w:pPr>
  </w:style>
  <w:style w:type="numbering" w:customStyle="1" w:styleId="6">
    <w:name w:val="已輸入樣式 6"/>
    <w:pPr>
      <w:numPr>
        <w:numId w:val="15"/>
      </w:numPr>
    </w:pPr>
  </w:style>
  <w:style w:type="numbering" w:customStyle="1" w:styleId="8">
    <w:name w:val="已輸入樣式 8"/>
    <w:pPr>
      <w:numPr>
        <w:numId w:val="19"/>
      </w:numPr>
    </w:pPr>
  </w:style>
  <w:style w:type="numbering" w:customStyle="1" w:styleId="9">
    <w:name w:val="已輸入樣式 9"/>
    <w:pPr>
      <w:numPr>
        <w:numId w:val="23"/>
      </w:numPr>
    </w:pPr>
  </w:style>
  <w:style w:type="numbering" w:customStyle="1" w:styleId="10">
    <w:name w:val="已輸入樣式 10"/>
    <w:pPr>
      <w:numPr>
        <w:numId w:val="26"/>
      </w:numPr>
    </w:pPr>
  </w:style>
  <w:style w:type="numbering" w:customStyle="1" w:styleId="11">
    <w:name w:val="已輸入樣式 11"/>
    <w:pPr>
      <w:numPr>
        <w:numId w:val="29"/>
      </w:numPr>
    </w:pPr>
  </w:style>
  <w:style w:type="paragraph" w:customStyle="1" w:styleId="a6">
    <w:name w:val="列出段落"/>
    <w:pPr>
      <w:widowControl w:val="0"/>
      <w:ind w:firstLine="420"/>
      <w:jc w:val="both"/>
    </w:pPr>
    <w:rPr>
      <w:rFonts w:ascii="Calibri" w:eastAsia="Calibri" w:hAnsi="Calibri" w:cs="Calibri"/>
      <w:color w:val="000000"/>
      <w:kern w:val="2"/>
      <w:sz w:val="21"/>
      <w:szCs w:val="21"/>
      <w:u w:color="000000"/>
    </w:rPr>
  </w:style>
  <w:style w:type="numbering" w:customStyle="1" w:styleId="12">
    <w:name w:val="已輸入樣式 12"/>
    <w:pPr>
      <w:numPr>
        <w:numId w:val="33"/>
      </w:numPr>
    </w:pPr>
  </w:style>
  <w:style w:type="paragraph" w:styleId="a7">
    <w:name w:val="header"/>
    <w:basedOn w:val="a"/>
    <w:link w:val="a8"/>
    <w:uiPriority w:val="99"/>
    <w:unhideWhenUsed/>
    <w:rsid w:val="00534ABB"/>
    <w:pPr>
      <w:tabs>
        <w:tab w:val="center" w:pos="4153"/>
        <w:tab w:val="right" w:pos="8306"/>
      </w:tabs>
      <w:snapToGrid w:val="0"/>
    </w:pPr>
    <w:rPr>
      <w:sz w:val="20"/>
      <w:szCs w:val="20"/>
    </w:rPr>
  </w:style>
  <w:style w:type="character" w:customStyle="1" w:styleId="a8">
    <w:name w:val="頁首 字元"/>
    <w:basedOn w:val="a0"/>
    <w:link w:val="a7"/>
    <w:uiPriority w:val="99"/>
    <w:rsid w:val="00534ABB"/>
    <w:rPr>
      <w:lang w:eastAsia="en-US"/>
    </w:rPr>
  </w:style>
  <w:style w:type="paragraph" w:styleId="a9">
    <w:name w:val="footer"/>
    <w:basedOn w:val="a"/>
    <w:link w:val="aa"/>
    <w:uiPriority w:val="99"/>
    <w:unhideWhenUsed/>
    <w:rsid w:val="00534ABB"/>
    <w:pPr>
      <w:tabs>
        <w:tab w:val="center" w:pos="4153"/>
        <w:tab w:val="right" w:pos="8306"/>
      </w:tabs>
      <w:snapToGrid w:val="0"/>
    </w:pPr>
    <w:rPr>
      <w:sz w:val="20"/>
      <w:szCs w:val="20"/>
    </w:rPr>
  </w:style>
  <w:style w:type="character" w:customStyle="1" w:styleId="aa">
    <w:name w:val="頁尾 字元"/>
    <w:basedOn w:val="a0"/>
    <w:link w:val="a9"/>
    <w:uiPriority w:val="99"/>
    <w:rsid w:val="00534AB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MingLiU"/>
        <a:cs typeface="Helvetica Neue"/>
      </a:majorFont>
      <a:minorFont>
        <a:latin typeface="Helvetica Neue"/>
        <a:ea typeface="PMingLiU"/>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kirtsy YU</cp:lastModifiedBy>
  <cp:revision>3</cp:revision>
  <dcterms:created xsi:type="dcterms:W3CDTF">2018-12-24T16:34:00Z</dcterms:created>
  <dcterms:modified xsi:type="dcterms:W3CDTF">2018-12-24T17:32:00Z</dcterms:modified>
</cp:coreProperties>
</file>